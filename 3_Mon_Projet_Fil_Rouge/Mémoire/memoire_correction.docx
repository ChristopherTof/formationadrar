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A7B4" w14:textId="5E5CDFFD" w:rsidR="008C70AC" w:rsidRPr="00611AD4" w:rsidRDefault="008C70AC">
      <w:r w:rsidRPr="00611AD4">
        <w:t xml:space="preserve">1 – </w:t>
      </w:r>
      <w:r w:rsidR="00077ABF" w:rsidRPr="00611AD4">
        <w:t>INTRO</w:t>
      </w:r>
    </w:p>
    <w:p w14:paraId="7476F9DC" w14:textId="4346D4BF" w:rsidR="00267BFE" w:rsidRPr="00611AD4" w:rsidRDefault="00077ABF" w:rsidP="00810187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11AD4">
        <w:rPr>
          <w:sz w:val="22"/>
          <w:szCs w:val="22"/>
        </w:rPr>
        <w:t>PRESENTATION</w:t>
      </w:r>
    </w:p>
    <w:p w14:paraId="0017E144" w14:textId="28DBEECC" w:rsidR="0095751C" w:rsidRPr="00611AD4" w:rsidRDefault="0095751C">
      <w:r w:rsidRPr="00611AD4">
        <w:t xml:space="preserve">Je m’appelle Christopher Chiarandini. </w:t>
      </w:r>
      <w:r w:rsidR="00992146" w:rsidRPr="00611AD4">
        <w:t xml:space="preserve">J’ai fait des études dans le </w:t>
      </w:r>
      <w:r w:rsidR="003F1243" w:rsidRPr="00611AD4">
        <w:t>commerce,</w:t>
      </w:r>
      <w:r w:rsidR="003F1243">
        <w:t xml:space="preserve"> j’ai</w:t>
      </w:r>
      <w:r w:rsidR="00992146" w:rsidRPr="00611AD4">
        <w:t xml:space="preserve"> obtenu</w:t>
      </w:r>
      <w:del w:id="0" w:author="Julie Chiarandini Bolioli" w:date="2024-05-06T17:35:00Z">
        <w:r w:rsidR="00992146" w:rsidRPr="00611AD4" w:rsidDel="00BE6EFF">
          <w:delText>e</w:delText>
        </w:r>
      </w:del>
      <w:r w:rsidR="00992146" w:rsidRPr="00611AD4">
        <w:t xml:space="preserve"> mon BAC STT Action et Communication Commerciale</w:t>
      </w:r>
      <w:r w:rsidR="003F1243">
        <w:t>, et</w:t>
      </w:r>
      <w:ins w:id="1" w:author="Julie Chiarandini Bolioli" w:date="2024-05-06T17:35:00Z">
        <w:r w:rsidR="00BE6EFF">
          <w:t xml:space="preserve"> suis </w:t>
        </w:r>
      </w:ins>
      <w:r w:rsidR="005B12F5">
        <w:t>entré</w:t>
      </w:r>
      <w:r w:rsidR="005B12F5" w:rsidRPr="00611AD4">
        <w:t xml:space="preserve"> </w:t>
      </w:r>
      <w:r w:rsidR="005B12F5">
        <w:t>dans</w:t>
      </w:r>
      <w:r w:rsidR="00992146" w:rsidRPr="00611AD4">
        <w:t xml:space="preserve"> la vie active. </w:t>
      </w:r>
    </w:p>
    <w:p w14:paraId="04017CDA" w14:textId="2EFBC5F4" w:rsidR="008C70AC" w:rsidRPr="00611AD4" w:rsidRDefault="008C70AC">
      <w:r w:rsidRPr="00BE6EFF">
        <w:rPr>
          <w:highlight w:val="yellow"/>
          <w:rPrChange w:id="2" w:author="Julie Chiarandini Bolioli" w:date="2024-05-06T17:42:00Z">
            <w:rPr/>
          </w:rPrChange>
        </w:rPr>
        <w:t>Après</w:t>
      </w:r>
      <w:r w:rsidRPr="00611AD4">
        <w:t xml:space="preserve"> différents petits jobs, j’ai </w:t>
      </w:r>
      <w:del w:id="3" w:author="Julie Chiarandini Bolioli" w:date="2024-05-06T17:36:00Z">
        <w:r w:rsidRPr="00611AD4" w:rsidDel="00BE6EFF">
          <w:delText>obtenu un</w:delText>
        </w:r>
      </w:del>
      <w:ins w:id="4" w:author="Julie Chiarandini Bolioli" w:date="2024-05-06T17:36:00Z">
        <w:r w:rsidR="00BE6EFF">
          <w:t>occupé un</w:t>
        </w:r>
      </w:ins>
      <w:r w:rsidRPr="00611AD4">
        <w:t xml:space="preserve"> poste de commercial</w:t>
      </w:r>
      <w:del w:id="5" w:author="Julie Chiarandini Bolioli" w:date="2024-05-06T17:36:00Z">
        <w:r w:rsidRPr="00611AD4" w:rsidDel="00BE6EFF">
          <w:delText>e</w:delText>
        </w:r>
      </w:del>
      <w:r w:rsidRPr="00611AD4">
        <w:t xml:space="preserve"> sédentaire pour une filiale automobile durant 2 </w:t>
      </w:r>
      <w:r w:rsidR="003F0610" w:rsidRPr="00611AD4">
        <w:t>ans</w:t>
      </w:r>
      <w:ins w:id="6" w:author="Julie Chiarandini Bolioli" w:date="2024-05-06T17:36:00Z">
        <w:r w:rsidR="00BE6EFF">
          <w:t xml:space="preserve">, </w:t>
        </w:r>
      </w:ins>
      <w:r w:rsidR="003F0610" w:rsidRPr="00611AD4">
        <w:t xml:space="preserve"> </w:t>
      </w:r>
      <w:del w:id="7" w:author="Julie Chiarandini Bolioli" w:date="2024-05-06T17:37:00Z">
        <w:r w:rsidR="003F0610" w:rsidRPr="00611AD4" w:rsidDel="00BE6EFF">
          <w:delText>qui</w:delText>
        </w:r>
        <w:r w:rsidRPr="00611AD4" w:rsidDel="00BE6EFF">
          <w:delText xml:space="preserve"> a suivi par</w:delText>
        </w:r>
      </w:del>
      <w:ins w:id="8" w:author="Julie Chiarandini Bolioli" w:date="2024-05-06T17:37:00Z">
        <w:r w:rsidR="00BE6EFF">
          <w:t>puis</w:t>
        </w:r>
      </w:ins>
      <w:r w:rsidRPr="00611AD4">
        <w:t xml:space="preserve"> un </w:t>
      </w:r>
      <w:del w:id="9" w:author="Julie Chiarandini Bolioli" w:date="2024-05-06T17:49:00Z">
        <w:r w:rsidRPr="00611AD4" w:rsidDel="004556C2">
          <w:delText xml:space="preserve">poste </w:delText>
        </w:r>
      </w:del>
      <w:ins w:id="10" w:author="Julie Chiarandini Bolioli" w:date="2024-05-06T17:49:00Z">
        <w:r w:rsidR="004556C2">
          <w:t>emploi</w:t>
        </w:r>
        <w:r w:rsidR="004556C2" w:rsidRPr="00611AD4">
          <w:t xml:space="preserve"> </w:t>
        </w:r>
      </w:ins>
      <w:r w:rsidRPr="00611AD4">
        <w:t>de courtier en formation professionnelle pour une start up basé</w:t>
      </w:r>
      <w:ins w:id="11" w:author="Julie Chiarandini Bolioli" w:date="2024-05-06T17:37:00Z">
        <w:r w:rsidR="00BE6EFF">
          <w:t>e</w:t>
        </w:r>
      </w:ins>
      <w:r w:rsidRPr="00611AD4">
        <w:t xml:space="preserve"> à Paris.</w:t>
      </w:r>
    </w:p>
    <w:p w14:paraId="6E72A5B2" w14:textId="6F3707F8" w:rsidR="003F0610" w:rsidRPr="00611AD4" w:rsidRDefault="003F0610">
      <w:del w:id="12" w:author="Julie Chiarandini Bolioli" w:date="2024-05-06T17:38:00Z">
        <w:r w:rsidRPr="00611AD4" w:rsidDel="00BE6EFF">
          <w:delText>Après q</w:delText>
        </w:r>
      </w:del>
      <w:ins w:id="13" w:author="Julie Chiarandini Bolioli" w:date="2024-05-06T17:38:00Z">
        <w:r w:rsidR="00BE6EFF">
          <w:t>Q</w:t>
        </w:r>
      </w:ins>
      <w:r w:rsidRPr="00611AD4">
        <w:t xml:space="preserve">uelques années </w:t>
      </w:r>
      <w:del w:id="14" w:author="Julie Chiarandini Bolioli" w:date="2024-05-06T17:38:00Z">
        <w:r w:rsidRPr="00611AD4" w:rsidDel="00BE6EFF">
          <w:delText>passées dans cette structure</w:delText>
        </w:r>
      </w:del>
      <w:ins w:id="15" w:author="Julie Chiarandini Bolioli" w:date="2024-05-06T17:38:00Z">
        <w:r w:rsidR="00BE6EFF">
          <w:t>plus tard,</w:t>
        </w:r>
      </w:ins>
      <w:r w:rsidRPr="00611AD4">
        <w:t xml:space="preserve"> j’ai </w:t>
      </w:r>
      <w:del w:id="16" w:author="Julie Chiarandini Bolioli" w:date="2024-05-06T17:39:00Z">
        <w:r w:rsidRPr="00611AD4" w:rsidDel="00BE6EFF">
          <w:delText xml:space="preserve">décidé de </w:delText>
        </w:r>
      </w:del>
      <w:del w:id="17" w:author="Julie Chiarandini Bolioli" w:date="2024-05-06T17:38:00Z">
        <w:r w:rsidRPr="00611AD4" w:rsidDel="00BE6EFF">
          <w:delText>partir de</w:delText>
        </w:r>
      </w:del>
      <w:ins w:id="18" w:author="Julie Chiarandini Bolioli" w:date="2024-05-06T17:39:00Z">
        <w:r w:rsidR="00BE6EFF">
          <w:t>quitté</w:t>
        </w:r>
      </w:ins>
      <w:r w:rsidRPr="00611AD4">
        <w:t xml:space="preserve"> </w:t>
      </w:r>
      <w:del w:id="19" w:author="Julie Chiarandini Bolioli" w:date="2024-05-06T17:50:00Z">
        <w:r w:rsidRPr="00611AD4" w:rsidDel="004556C2">
          <w:delText xml:space="preserve">Paris </w:delText>
        </w:r>
      </w:del>
      <w:ins w:id="20" w:author="Julie Chiarandini Bolioli" w:date="2024-05-06T17:50:00Z">
        <w:r w:rsidR="004556C2">
          <w:t>la région parisienne</w:t>
        </w:r>
        <w:r w:rsidR="004556C2" w:rsidRPr="00611AD4">
          <w:t xml:space="preserve"> </w:t>
        </w:r>
      </w:ins>
      <w:r w:rsidRPr="00611AD4">
        <w:t>pour m’installer à Toulouse où j’ai travaillé dans l’agro-alimentaire</w:t>
      </w:r>
      <w:ins w:id="21" w:author="Julie Chiarandini Bolioli" w:date="2024-05-06T17:40:00Z">
        <w:r w:rsidR="00BE6EFF">
          <w:t xml:space="preserve"> jusqu’à </w:t>
        </w:r>
      </w:ins>
      <w:ins w:id="22" w:author="Julie Chiarandini Bolioli" w:date="2024-05-06T17:43:00Z">
        <w:r w:rsidR="00BE6EFF">
          <w:t>é</w:t>
        </w:r>
      </w:ins>
      <w:ins w:id="23" w:author="Julie Chiarandini Bolioli" w:date="2024-05-06T17:44:00Z">
        <w:r w:rsidR="00BE6EFF">
          <w:t>v</w:t>
        </w:r>
      </w:ins>
      <w:ins w:id="24" w:author="Julie Chiarandini Bolioli" w:date="2024-05-06T17:43:00Z">
        <w:r w:rsidR="00BE6EFF">
          <w:t>oluer</w:t>
        </w:r>
      </w:ins>
      <w:ins w:id="25" w:author="Julie Chiarandini Bolioli" w:date="2024-05-06T17:44:00Z">
        <w:r w:rsidR="00BE6EFF">
          <w:t xml:space="preserve"> au</w:t>
        </w:r>
      </w:ins>
      <w:ins w:id="26" w:author="Julie Chiarandini Bolioli" w:date="2024-05-06T17:40:00Z">
        <w:r w:rsidR="00BE6EFF">
          <w:t xml:space="preserve"> poste de</w:t>
        </w:r>
      </w:ins>
      <w:del w:id="27" w:author="Julie Chiarandini Bolioli" w:date="2024-05-06T17:40:00Z">
        <w:r w:rsidRPr="00611AD4" w:rsidDel="00BE6EFF">
          <w:delText xml:space="preserve"> qui m’a permis de devenir</w:delText>
        </w:r>
      </w:del>
      <w:r w:rsidRPr="00611AD4">
        <w:t xml:space="preserve"> Responsable Manager.</w:t>
      </w:r>
    </w:p>
    <w:p w14:paraId="7CBC5421" w14:textId="7AFD8540" w:rsidR="005C27BA" w:rsidRPr="00611AD4" w:rsidRDefault="005C27BA">
      <w:r w:rsidRPr="00611AD4">
        <w:t xml:space="preserve">J’ai toujours eu un attrait pour le monde du numérique, j’ai suivi quelques formations en ligne sur mon temps libre pour en apprendre plus sur le sujet. Au fur et à mesure, je me suis rendu compte que </w:t>
      </w:r>
      <w:del w:id="28" w:author="Julie Chiarandini Bolioli" w:date="2024-05-06T17:46:00Z">
        <w:r w:rsidRPr="00611AD4" w:rsidDel="00BE6EFF">
          <w:delText>c’est ce que je voulais faire</w:delText>
        </w:r>
      </w:del>
      <w:ins w:id="29" w:author="Julie Chiarandini Bolioli" w:date="2024-05-06T17:46:00Z">
        <w:r w:rsidR="00BE6EFF">
          <w:t>c</w:t>
        </w:r>
        <w:r w:rsidR="004556C2">
          <w:t xml:space="preserve">’est dans </w:t>
        </w:r>
      </w:ins>
      <w:ins w:id="30" w:author="Julie Chiarandini Bolioli" w:date="2024-05-06T17:50:00Z">
        <w:r w:rsidR="004556C2">
          <w:t>ce domaine d’activité</w:t>
        </w:r>
      </w:ins>
      <w:ins w:id="31" w:author="Julie Chiarandini Bolioli" w:date="2024-05-06T17:46:00Z">
        <w:r w:rsidR="004556C2">
          <w:t xml:space="preserve"> que je souhaite </w:t>
        </w:r>
      </w:ins>
      <w:ins w:id="32" w:author="Julie Chiarandini Bolioli" w:date="2024-05-06T17:47:00Z">
        <w:r w:rsidR="004556C2">
          <w:t>exercer</w:t>
        </w:r>
      </w:ins>
      <w:r w:rsidRPr="00611AD4">
        <w:t>.</w:t>
      </w:r>
      <w:ins w:id="33" w:author="Julie Chiarandini Bolioli" w:date="2024-05-06T17:44:00Z">
        <w:r w:rsidR="00BE6EFF">
          <w:t xml:space="preserve"> </w:t>
        </w:r>
      </w:ins>
    </w:p>
    <w:p w14:paraId="042C6CA0" w14:textId="25DD27B4" w:rsidR="005C27BA" w:rsidRPr="00611AD4" w:rsidRDefault="005C27BA" w:rsidP="005C27BA">
      <w:r w:rsidRPr="00611AD4">
        <w:t xml:space="preserve">Après quelque temps de réflexion </w:t>
      </w:r>
      <w:r w:rsidR="00630B96" w:rsidRPr="00611AD4">
        <w:t>et n’étant</w:t>
      </w:r>
      <w:r w:rsidRPr="00611AD4">
        <w:t xml:space="preserve"> plus en phase avec</w:t>
      </w:r>
      <w:del w:id="34" w:author="Julie Chiarandini Bolioli" w:date="2024-05-06T17:47:00Z">
        <w:r w:rsidRPr="00611AD4" w:rsidDel="004556C2">
          <w:delText xml:space="preserve"> ce métier</w:delText>
        </w:r>
      </w:del>
      <w:ins w:id="35" w:author="Julie Chiarandini Bolioli" w:date="2024-05-06T17:48:00Z">
        <w:r w:rsidR="004556C2">
          <w:t xml:space="preserve"> mon poste dans l’agro-alimentaire</w:t>
        </w:r>
      </w:ins>
      <w:r w:rsidRPr="00611AD4">
        <w:t xml:space="preserve">, j’ai décidé de tout arrêter pour suivre cette voie. </w:t>
      </w:r>
      <w:r w:rsidR="00630B96" w:rsidRPr="00611AD4">
        <w:t xml:space="preserve"> </w:t>
      </w:r>
      <w:del w:id="36" w:author="Julie Chiarandini Bolioli" w:date="2024-05-06T17:52:00Z">
        <w:r w:rsidR="00630B96" w:rsidRPr="00611AD4" w:rsidDel="00177E63">
          <w:delText>Après quelque</w:delText>
        </w:r>
      </w:del>
      <w:ins w:id="37" w:author="Julie Chiarandini Bolioli" w:date="2024-05-06T17:52:00Z">
        <w:r w:rsidR="00177E63">
          <w:t>Quelques</w:t>
        </w:r>
      </w:ins>
      <w:r w:rsidR="00630B96" w:rsidRPr="00611AD4">
        <w:t xml:space="preserve"> mois de recherche</w:t>
      </w:r>
      <w:ins w:id="38" w:author="Julie Chiarandini Bolioli" w:date="2024-05-06T17:52:00Z">
        <w:r w:rsidR="00177E63">
          <w:t xml:space="preserve"> plus tard</w:t>
        </w:r>
      </w:ins>
      <w:r w:rsidR="00630B96" w:rsidRPr="00611AD4">
        <w:t>, j’ai trouvé la formation de Développeur d’Application Web et Web Mobile proposé</w:t>
      </w:r>
      <w:ins w:id="39" w:author="Julie Chiarandini Bolioli" w:date="2024-05-06T17:52:00Z">
        <w:r w:rsidR="00177E63">
          <w:t>e</w:t>
        </w:r>
      </w:ins>
      <w:r w:rsidR="00630B96" w:rsidRPr="00611AD4">
        <w:t xml:space="preserve"> par l’ADRAR et ai donc passé les tests afin d’intégrer la session</w:t>
      </w:r>
      <w:ins w:id="40" w:author="Julie Chiarandini Bolioli" w:date="2024-05-06T17:52:00Z">
        <w:r w:rsidR="00177E63">
          <w:t xml:space="preserve"> de </w:t>
        </w:r>
        <w:proofErr w:type="gramStart"/>
        <w:r w:rsidR="00177E63">
          <w:t>Juillet</w:t>
        </w:r>
        <w:proofErr w:type="gramEnd"/>
        <w:r w:rsidR="00177E63">
          <w:t xml:space="preserve"> 2023.</w:t>
        </w:r>
      </w:ins>
      <w:del w:id="41" w:author="Julie Chiarandini Bolioli" w:date="2024-05-06T17:52:00Z">
        <w:r w:rsidR="00630B96" w:rsidRPr="00611AD4" w:rsidDel="00177E63">
          <w:delText>.</w:delText>
        </w:r>
      </w:del>
    </w:p>
    <w:p w14:paraId="7FCC8621" w14:textId="77777777" w:rsidR="00630B96" w:rsidRPr="00611AD4" w:rsidRDefault="00630B96" w:rsidP="005C27BA"/>
    <w:p w14:paraId="5ADEE170" w14:textId="561A814C" w:rsidR="00267BFE" w:rsidRPr="00611AD4" w:rsidRDefault="00267BFE" w:rsidP="005C27BA">
      <w:r w:rsidRPr="00611AD4">
        <w:t>Lors de mon stage de fin d’étude</w:t>
      </w:r>
      <w:ins w:id="42" w:author="Julie Chiarandini Bolioli" w:date="2024-05-06T17:52:00Z">
        <w:r w:rsidR="00177E63">
          <w:t>s</w:t>
        </w:r>
      </w:ins>
      <w:r w:rsidRPr="00611AD4">
        <w:t>, j’ai été initié aux pratiques en entreprise</w:t>
      </w:r>
      <w:ins w:id="43" w:author="Julie Chiarandini Bolioli" w:date="2024-05-06T17:53:00Z">
        <w:r w:rsidR="00177E63">
          <w:t>, ce</w:t>
        </w:r>
      </w:ins>
      <w:r w:rsidRPr="00611AD4">
        <w:t xml:space="preserve"> qui m’a apporté énormément de connaissances</w:t>
      </w:r>
      <w:ins w:id="44" w:author="Julie Chiarandini Bolioli" w:date="2024-05-06T17:53:00Z">
        <w:r w:rsidR="00177E63">
          <w:t>,</w:t>
        </w:r>
      </w:ins>
      <w:r w:rsidR="00810187" w:rsidRPr="00611AD4">
        <w:t xml:space="preserve"> que ce soit sur les langages utilisés </w:t>
      </w:r>
      <w:del w:id="45" w:author="Julie Chiarandini Bolioli" w:date="2024-05-06T17:53:00Z">
        <w:r w:rsidR="00810187" w:rsidRPr="00611AD4" w:rsidDel="00177E63">
          <w:delText xml:space="preserve">comme </w:delText>
        </w:r>
      </w:del>
      <w:ins w:id="46" w:author="Julie Chiarandini Bolioli" w:date="2024-05-06T17:53:00Z">
        <w:r w:rsidR="00177E63">
          <w:t>ou</w:t>
        </w:r>
        <w:r w:rsidR="00177E63" w:rsidRPr="00611AD4">
          <w:t xml:space="preserve"> </w:t>
        </w:r>
      </w:ins>
      <w:r w:rsidR="00810187" w:rsidRPr="00611AD4">
        <w:t>sur le travail en équipe sur un même projet.</w:t>
      </w:r>
    </w:p>
    <w:p w14:paraId="6A44D257" w14:textId="77777777" w:rsidR="00630B96" w:rsidRPr="00611AD4" w:rsidRDefault="00630B96" w:rsidP="005C27BA"/>
    <w:p w14:paraId="6E82FCBA" w14:textId="7C35B852" w:rsidR="005C27BA" w:rsidRPr="00611AD4" w:rsidRDefault="005C27BA"/>
    <w:p w14:paraId="72C58EB5" w14:textId="77777777" w:rsidR="00B01ED7" w:rsidRPr="00611AD4" w:rsidRDefault="00B01ED7"/>
    <w:p w14:paraId="5517F7EC" w14:textId="22EA3622" w:rsidR="00B01ED7" w:rsidRPr="00611AD4" w:rsidRDefault="00B01ED7"/>
    <w:p w14:paraId="6E55DF10" w14:textId="77777777" w:rsidR="00B01ED7" w:rsidRPr="00611AD4" w:rsidRDefault="00B01ED7"/>
    <w:p w14:paraId="1EE186C2" w14:textId="77777777" w:rsidR="00B01ED7" w:rsidRPr="00611AD4" w:rsidRDefault="00B01ED7"/>
    <w:p w14:paraId="6A257510" w14:textId="3EE53D09" w:rsidR="00B01ED7" w:rsidRPr="00611AD4" w:rsidRDefault="00B01ED7"/>
    <w:p w14:paraId="0037B14A" w14:textId="77777777" w:rsidR="00B01ED7" w:rsidRPr="00611AD4" w:rsidRDefault="00B01ED7"/>
    <w:p w14:paraId="50871419" w14:textId="77777777" w:rsidR="00B01ED7" w:rsidRPr="00611AD4" w:rsidRDefault="00B01ED7"/>
    <w:p w14:paraId="483DC886" w14:textId="77777777" w:rsidR="00B01ED7" w:rsidRPr="00611AD4" w:rsidRDefault="00B01ED7"/>
    <w:p w14:paraId="6855A9D0" w14:textId="77777777" w:rsidR="00B01ED7" w:rsidRPr="00611AD4" w:rsidRDefault="00B01ED7"/>
    <w:p w14:paraId="4431F3D4" w14:textId="77777777" w:rsidR="00B01ED7" w:rsidRPr="00611AD4" w:rsidRDefault="00B01ED7"/>
    <w:p w14:paraId="5441BF8A" w14:textId="77777777" w:rsidR="00B01ED7" w:rsidRPr="00611AD4" w:rsidRDefault="00B01ED7"/>
    <w:p w14:paraId="21E6F153" w14:textId="77777777" w:rsidR="00B01ED7" w:rsidRPr="00611AD4" w:rsidRDefault="00B01ED7"/>
    <w:p w14:paraId="1B6865C9" w14:textId="77777777" w:rsidR="00B01ED7" w:rsidRPr="00611AD4" w:rsidRDefault="00B01ED7"/>
    <w:p w14:paraId="51E02BCF" w14:textId="21C3C716" w:rsidR="003F0610" w:rsidRPr="00611AD4" w:rsidRDefault="00077ABF" w:rsidP="00810187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11AD4">
        <w:rPr>
          <w:sz w:val="22"/>
          <w:szCs w:val="22"/>
        </w:rPr>
        <w:lastRenderedPageBreak/>
        <w:t>REMERCIEMENT</w:t>
      </w:r>
    </w:p>
    <w:p w14:paraId="5BBD2A91" w14:textId="77777777" w:rsidR="00810187" w:rsidRPr="00611AD4" w:rsidRDefault="00810187" w:rsidP="00810187"/>
    <w:p w14:paraId="46ED3E9F" w14:textId="46111CAA" w:rsidR="00810187" w:rsidRPr="00611AD4" w:rsidRDefault="00810187" w:rsidP="00810187">
      <w:r w:rsidRPr="00611AD4">
        <w:t xml:space="preserve">Avant de </w:t>
      </w:r>
      <w:del w:id="47" w:author="Julie Chiarandini Bolioli" w:date="2024-05-06T17:59:00Z">
        <w:r w:rsidRPr="00611AD4" w:rsidDel="00F41147">
          <w:delText xml:space="preserve">continuer </w:delText>
        </w:r>
      </w:del>
      <w:ins w:id="48" w:author="Julie Chiarandini Bolioli" w:date="2024-05-06T17:59:00Z">
        <w:r w:rsidR="00F41147">
          <w:t>débuter</w:t>
        </w:r>
        <w:r w:rsidR="00F41147" w:rsidRPr="00611AD4">
          <w:t xml:space="preserve"> </w:t>
        </w:r>
      </w:ins>
      <w:r w:rsidRPr="00611AD4">
        <w:t xml:space="preserve">ce mémoire, je tiens à remercier l’ADRAR et tout particulièrement Sophie POULAKOS qui </w:t>
      </w:r>
      <w:r w:rsidR="008000D7" w:rsidRPr="00611AD4">
        <w:t>a eu confiance en moi lors des phases de test</w:t>
      </w:r>
      <w:ins w:id="49" w:author="Julie Chiarandini Bolioli" w:date="2024-05-06T17:59:00Z">
        <w:r w:rsidR="00313DD8">
          <w:t>s</w:t>
        </w:r>
      </w:ins>
      <w:del w:id="50" w:author="Julie Chiarandini Bolioli" w:date="2024-05-06T17:53:00Z">
        <w:r w:rsidR="008000D7" w:rsidRPr="00611AD4" w:rsidDel="00120394">
          <w:delText xml:space="preserve"> et</w:delText>
        </w:r>
      </w:del>
      <w:ins w:id="51" w:author="Julie Chiarandini Bolioli" w:date="2024-05-06T17:53:00Z">
        <w:r w:rsidR="00120394">
          <w:t>, ainsi que</w:t>
        </w:r>
      </w:ins>
      <w:del w:id="52" w:author="Julie Chiarandini Bolioli" w:date="2024-05-06T17:53:00Z">
        <w:r w:rsidR="008000D7" w:rsidRPr="00611AD4" w:rsidDel="00120394">
          <w:delText xml:space="preserve"> aussi</w:delText>
        </w:r>
      </w:del>
      <w:r w:rsidR="008000D7" w:rsidRPr="00611AD4">
        <w:t xml:space="preserve"> Mathieu MITHRIDATE pour son soutien</w:t>
      </w:r>
      <w:del w:id="53" w:author="Julie Chiarandini Bolioli" w:date="2024-05-06T17:53:00Z">
        <w:r w:rsidR="008000D7" w:rsidRPr="00611AD4" w:rsidDel="00120394">
          <w:delText>t</w:delText>
        </w:r>
      </w:del>
      <w:r w:rsidR="008000D7" w:rsidRPr="00611AD4">
        <w:t xml:space="preserve"> et ses nombreux conseils lors de la formation.</w:t>
      </w:r>
    </w:p>
    <w:p w14:paraId="75EC7C3F" w14:textId="0CFA3834" w:rsidR="008000D7" w:rsidRPr="00611AD4" w:rsidRDefault="008000D7" w:rsidP="00810187">
      <w:r w:rsidRPr="00611AD4">
        <w:t xml:space="preserve">Je tiens </w:t>
      </w:r>
      <w:del w:id="54" w:author="Julie Chiarandini Bolioli" w:date="2024-05-06T17:54:00Z">
        <w:r w:rsidRPr="00611AD4" w:rsidDel="00120394">
          <w:delText xml:space="preserve">aussi </w:delText>
        </w:r>
      </w:del>
      <w:ins w:id="55" w:author="Julie Chiarandini Bolioli" w:date="2024-05-06T17:54:00Z">
        <w:r w:rsidR="00120394">
          <w:t>également</w:t>
        </w:r>
        <w:r w:rsidR="00120394" w:rsidRPr="00611AD4">
          <w:t xml:space="preserve"> </w:t>
        </w:r>
      </w:ins>
      <w:r w:rsidRPr="00611AD4">
        <w:t xml:space="preserve">à remercier l’ensemble de l’équipe des formateurs pour </w:t>
      </w:r>
      <w:del w:id="56" w:author="Julie Chiarandini Bolioli" w:date="2024-05-06T17:54:00Z">
        <w:r w:rsidRPr="00611AD4" w:rsidDel="00120394">
          <w:delText>l’apport de</w:delText>
        </w:r>
      </w:del>
      <w:ins w:id="57" w:author="Julie Chiarandini Bolioli" w:date="2024-05-06T17:54:00Z">
        <w:r w:rsidR="00120394">
          <w:t>l’ensemble des</w:t>
        </w:r>
      </w:ins>
      <w:r w:rsidRPr="00611AD4">
        <w:t xml:space="preserve"> connaissances qu’ils nous ont apporté</w:t>
      </w:r>
      <w:ins w:id="58" w:author="Julie Chiarandini Bolioli" w:date="2024-05-06T17:54:00Z">
        <w:r w:rsidR="00120394">
          <w:t>es</w:t>
        </w:r>
      </w:ins>
      <w:r w:rsidRPr="00611AD4">
        <w:t>.</w:t>
      </w:r>
    </w:p>
    <w:p w14:paraId="3D1B152F" w14:textId="21401CBB" w:rsidR="008000D7" w:rsidRPr="00611AD4" w:rsidRDefault="008000D7" w:rsidP="00810187">
      <w:r w:rsidRPr="00611AD4">
        <w:t xml:space="preserve">Je </w:t>
      </w:r>
      <w:del w:id="59" w:author="Julie Chiarandini Bolioli" w:date="2024-05-06T17:54:00Z">
        <w:r w:rsidRPr="00611AD4" w:rsidDel="00120394">
          <w:delText xml:space="preserve">souhaite </w:delText>
        </w:r>
        <w:r w:rsidR="00730F33" w:rsidRPr="00611AD4" w:rsidDel="00120394">
          <w:delText xml:space="preserve">aussi </w:delText>
        </w:r>
      </w:del>
      <w:r w:rsidRPr="00611AD4">
        <w:t>remercie</w:t>
      </w:r>
      <w:del w:id="60" w:author="Julie Chiarandini Bolioli" w:date="2024-05-06T17:54:00Z">
        <w:r w:rsidRPr="00611AD4" w:rsidDel="00120394">
          <w:delText>r</w:delText>
        </w:r>
      </w:del>
      <w:r w:rsidRPr="00611AD4">
        <w:t xml:space="preserve"> </w:t>
      </w:r>
      <w:del w:id="61" w:author="Julie Chiarandini Bolioli" w:date="2024-05-06T17:59:00Z">
        <w:r w:rsidRPr="00611AD4" w:rsidDel="00313DD8">
          <w:delText xml:space="preserve">l’ensemble </w:delText>
        </w:r>
      </w:del>
      <w:ins w:id="62" w:author="Julie Chiarandini Bolioli" w:date="2024-05-06T17:59:00Z">
        <w:r w:rsidR="00313DD8">
          <w:t>les membres</w:t>
        </w:r>
        <w:r w:rsidR="00313DD8" w:rsidRPr="00611AD4">
          <w:t xml:space="preserve"> </w:t>
        </w:r>
      </w:ins>
      <w:r w:rsidRPr="00611AD4">
        <w:t>de ma promotion pour les moments d</w:t>
      </w:r>
      <w:r w:rsidR="00C118FE" w:rsidRPr="00611AD4">
        <w:t>’échanges et de qualité</w:t>
      </w:r>
      <w:del w:id="63" w:author="Julie Chiarandini Bolioli" w:date="2024-05-06T17:54:00Z">
        <w:r w:rsidR="00C118FE" w:rsidRPr="00611AD4" w:rsidDel="00120394">
          <w:delText>s</w:delText>
        </w:r>
      </w:del>
      <w:r w:rsidR="00C118FE" w:rsidRPr="00611AD4">
        <w:t xml:space="preserve"> passés ensemble </w:t>
      </w:r>
      <w:del w:id="64" w:author="Julie Chiarandini Bolioli" w:date="2024-05-06T18:00:00Z">
        <w:r w:rsidR="00C118FE" w:rsidRPr="00611AD4" w:rsidDel="00313DD8">
          <w:delText xml:space="preserve">durant </w:delText>
        </w:r>
      </w:del>
      <w:ins w:id="65" w:author="Julie Chiarandini Bolioli" w:date="2024-05-06T18:00:00Z">
        <w:r w:rsidR="00313DD8">
          <w:t xml:space="preserve">tout au long de </w:t>
        </w:r>
      </w:ins>
      <w:r w:rsidR="00C118FE" w:rsidRPr="00611AD4">
        <w:t>ces 10 mois</w:t>
      </w:r>
      <w:del w:id="66" w:author="Julie Chiarandini Bolioli" w:date="2024-05-06T17:55:00Z">
        <w:r w:rsidR="00C118FE" w:rsidRPr="00611AD4" w:rsidDel="00120394">
          <w:delText xml:space="preserve"> de formation</w:delText>
        </w:r>
      </w:del>
      <w:r w:rsidR="00C118FE" w:rsidRPr="00611AD4">
        <w:t>.</w:t>
      </w:r>
    </w:p>
    <w:p w14:paraId="03049D86" w14:textId="45C3AEE9" w:rsidR="00730F33" w:rsidRPr="00611AD4" w:rsidRDefault="00730F33" w:rsidP="00810187">
      <w:r w:rsidRPr="00611AD4">
        <w:t>Je remercie</w:t>
      </w:r>
      <w:del w:id="67" w:author="Julie Chiarandini Bolioli" w:date="2024-05-06T17:55:00Z">
        <w:r w:rsidRPr="00611AD4" w:rsidDel="00120394">
          <w:delText>, également</w:delText>
        </w:r>
      </w:del>
      <w:ins w:id="68" w:author="Julie Chiarandini Bolioli" w:date="2024-05-06T17:55:00Z">
        <w:r w:rsidR="00120394">
          <w:t xml:space="preserve"> chaleureusement</w:t>
        </w:r>
      </w:ins>
      <w:r w:rsidRPr="00611AD4">
        <w:t xml:space="preserve"> Florian CHEVALLIER, mon ma</w:t>
      </w:r>
      <w:del w:id="69" w:author="Julie Chiarandini Bolioli" w:date="2024-05-06T17:55:00Z">
        <w:r w:rsidRPr="00611AD4" w:rsidDel="00120394">
          <w:delText>i</w:delText>
        </w:r>
      </w:del>
      <w:ins w:id="70" w:author="Julie Chiarandini Bolioli" w:date="2024-05-06T17:55:00Z">
        <w:r w:rsidR="00120394">
          <w:t>î</w:t>
        </w:r>
      </w:ins>
      <w:r w:rsidRPr="00611AD4">
        <w:t xml:space="preserve">tre de stage durant ces 2 mois chez ATECNA pour le temps qu’il m’a </w:t>
      </w:r>
      <w:r w:rsidR="006E6591" w:rsidRPr="00611AD4">
        <w:t>accordé</w:t>
      </w:r>
      <w:del w:id="71" w:author="Julie Chiarandini Bolioli" w:date="2024-05-06T17:56:00Z">
        <w:r w:rsidR="006E6591" w:rsidRPr="00611AD4" w:rsidDel="00120394">
          <w:delText xml:space="preserve"> et</w:delText>
        </w:r>
        <w:r w:rsidRPr="00611AD4" w:rsidDel="00120394">
          <w:delText xml:space="preserve"> pour </w:delText>
        </w:r>
        <w:r w:rsidR="004D5127" w:rsidRPr="00611AD4" w:rsidDel="00120394">
          <w:delText xml:space="preserve">m’avoir </w:delText>
        </w:r>
      </w:del>
      <w:ins w:id="72" w:author="Julie Chiarandini Bolioli" w:date="2024-05-06T17:56:00Z">
        <w:r w:rsidR="00120394">
          <w:t>. Il m’a</w:t>
        </w:r>
      </w:ins>
      <w:del w:id="73" w:author="Julie Chiarandini Bolioli" w:date="2024-05-06T17:56:00Z">
        <w:r w:rsidR="004D5127" w:rsidRPr="00611AD4" w:rsidDel="00120394">
          <w:delText>donné</w:delText>
        </w:r>
        <w:r w:rsidRPr="00611AD4" w:rsidDel="00120394">
          <w:delText xml:space="preserve"> </w:delText>
        </w:r>
      </w:del>
      <w:ins w:id="74" w:author="Julie Chiarandini Bolioli" w:date="2024-05-06T17:56:00Z">
        <w:r w:rsidR="00120394">
          <w:t xml:space="preserve"> transmis </w:t>
        </w:r>
      </w:ins>
      <w:r w:rsidRPr="00611AD4">
        <w:t xml:space="preserve">énormément d’informations et m’a beaucoup aidé </w:t>
      </w:r>
      <w:del w:id="75" w:author="Julie Chiarandini Bolioli" w:date="2024-05-06T18:01:00Z">
        <w:r w:rsidRPr="00611AD4" w:rsidDel="00313DD8">
          <w:delText xml:space="preserve">sur </w:delText>
        </w:r>
      </w:del>
      <w:ins w:id="76" w:author="Julie Chiarandini Bolioli" w:date="2024-05-06T18:01:00Z">
        <w:r w:rsidR="00313DD8">
          <w:t>à appréhender</w:t>
        </w:r>
        <w:r w:rsidR="00313DD8" w:rsidRPr="00611AD4">
          <w:t xml:space="preserve"> </w:t>
        </w:r>
      </w:ins>
      <w:r w:rsidRPr="00611AD4">
        <w:t xml:space="preserve">les bonnes pratiques en entreprise et </w:t>
      </w:r>
      <w:del w:id="77" w:author="Julie Chiarandini Bolioli" w:date="2024-05-06T18:01:00Z">
        <w:r w:rsidRPr="00611AD4" w:rsidDel="00313DD8">
          <w:delText xml:space="preserve">la </w:delText>
        </w:r>
      </w:del>
      <w:ins w:id="78" w:author="Julie Chiarandini Bolioli" w:date="2024-05-06T18:01:00Z">
        <w:r w:rsidR="00313DD8">
          <w:t xml:space="preserve">une </w:t>
        </w:r>
      </w:ins>
      <w:r w:rsidRPr="00611AD4">
        <w:t>vision optimale de la conception d’un projet.</w:t>
      </w:r>
      <w:r w:rsidR="00B02521">
        <w:t xml:space="preserve"> </w:t>
      </w:r>
      <w:del w:id="79" w:author="Julie Chiarandini Bolioli" w:date="2024-05-06T17:56:00Z">
        <w:r w:rsidR="00B02521" w:rsidDel="00120394">
          <w:delText>Je remercie</w:delText>
        </w:r>
      </w:del>
      <w:ins w:id="80" w:author="Julie Chiarandini Bolioli" w:date="2024-05-06T17:56:00Z">
        <w:r w:rsidR="00120394">
          <w:t>Merci</w:t>
        </w:r>
      </w:ins>
      <w:r w:rsidR="00B02521">
        <w:t xml:space="preserve"> aussi </w:t>
      </w:r>
      <w:ins w:id="81" w:author="Julie Chiarandini Bolioli" w:date="2024-05-06T17:56:00Z">
        <w:r w:rsidR="00120394">
          <w:t xml:space="preserve">à </w:t>
        </w:r>
      </w:ins>
      <w:r w:rsidR="00B02521">
        <w:t xml:space="preserve">l’ensemble de l’équipe </w:t>
      </w:r>
      <w:r w:rsidR="00DE54EA">
        <w:t xml:space="preserve">pour </w:t>
      </w:r>
      <w:del w:id="82" w:author="Julie Chiarandini Bolioli" w:date="2024-05-06T17:56:00Z">
        <w:r w:rsidR="00DE54EA" w:rsidDel="00120394">
          <w:delText xml:space="preserve">leur </w:delText>
        </w:r>
      </w:del>
      <w:ins w:id="83" w:author="Julie Chiarandini Bolioli" w:date="2024-05-06T17:56:00Z">
        <w:r w:rsidR="00120394">
          <w:t xml:space="preserve">son </w:t>
        </w:r>
      </w:ins>
      <w:r w:rsidR="00DE54EA">
        <w:t xml:space="preserve">accueil et </w:t>
      </w:r>
      <w:del w:id="84" w:author="Julie Chiarandini Bolioli" w:date="2024-05-06T18:01:00Z">
        <w:r w:rsidR="00DE54EA" w:rsidDel="00313DD8">
          <w:delText xml:space="preserve">toute </w:delText>
        </w:r>
      </w:del>
      <w:ins w:id="85" w:author="Julie Chiarandini Bolioli" w:date="2024-05-06T18:01:00Z">
        <w:r w:rsidR="00313DD8">
          <w:t xml:space="preserve">tous </w:t>
        </w:r>
      </w:ins>
      <w:r w:rsidR="00DE54EA">
        <w:t>les</w:t>
      </w:r>
      <w:ins w:id="86" w:author="Julie Chiarandini Bolioli" w:date="2024-05-06T17:57:00Z">
        <w:r w:rsidR="00120394">
          <w:t xml:space="preserve"> </w:t>
        </w:r>
      </w:ins>
      <w:del w:id="87" w:author="Julie Chiarandini Bolioli" w:date="2024-05-06T17:57:00Z">
        <w:r w:rsidR="00DE54EA" w:rsidDel="00120394">
          <w:delText xml:space="preserve"> informations </w:delText>
        </w:r>
      </w:del>
      <w:ins w:id="88" w:author="Julie Chiarandini Bolioli" w:date="2024-05-06T17:57:00Z">
        <w:r w:rsidR="00120394">
          <w:t xml:space="preserve">éléments </w:t>
        </w:r>
      </w:ins>
      <w:del w:id="89" w:author="Julie Chiarandini Bolioli" w:date="2024-05-06T17:57:00Z">
        <w:r w:rsidR="00DE54EA" w:rsidDel="00120394">
          <w:delText xml:space="preserve">qu’ils ont pu me donner </w:delText>
        </w:r>
      </w:del>
      <w:ins w:id="90" w:author="Julie Chiarandini Bolioli" w:date="2024-05-06T17:57:00Z">
        <w:r w:rsidR="00120394">
          <w:t xml:space="preserve">qui m’ont été partagés </w:t>
        </w:r>
      </w:ins>
      <w:del w:id="91" w:author="Julie Chiarandini Bolioli" w:date="2024-05-06T18:01:00Z">
        <w:r w:rsidR="00DE54EA" w:rsidDel="00313DD8">
          <w:delText xml:space="preserve">durant </w:delText>
        </w:r>
      </w:del>
      <w:ins w:id="92" w:author="Julie Chiarandini Bolioli" w:date="2024-05-06T18:01:00Z">
        <w:r w:rsidR="00313DD8">
          <w:t xml:space="preserve">lors de </w:t>
        </w:r>
      </w:ins>
      <w:r w:rsidR="00DE54EA">
        <w:t>ce stage.</w:t>
      </w:r>
    </w:p>
    <w:p w14:paraId="6C8E3961" w14:textId="7EF57E06" w:rsidR="004D5127" w:rsidRPr="00611AD4" w:rsidRDefault="00C118FE">
      <w:del w:id="93" w:author="Julie Chiarandini Bolioli" w:date="2024-05-06T17:58:00Z">
        <w:r w:rsidRPr="00611AD4" w:rsidDel="003E6EE9">
          <w:delText>Et pour</w:delText>
        </w:r>
      </w:del>
      <w:ins w:id="94" w:author="Julie Chiarandini Bolioli" w:date="2024-05-06T17:58:00Z">
        <w:r w:rsidR="003E6EE9">
          <w:t>Pour</w:t>
        </w:r>
      </w:ins>
      <w:r w:rsidRPr="00611AD4">
        <w:t xml:space="preserve"> finir, merci à Julie CHIARANDINI BOLIOLI, m</w:t>
      </w:r>
      <w:r w:rsidR="008470AD" w:rsidRPr="00611AD4">
        <w:t>on épouse</w:t>
      </w:r>
      <w:r w:rsidRPr="00611AD4">
        <w:t>, pour tout le soutien</w:t>
      </w:r>
      <w:del w:id="95" w:author="Julie Chiarandini Bolioli" w:date="2024-05-06T18:01:00Z">
        <w:r w:rsidRPr="00611AD4" w:rsidDel="00313DD8">
          <w:delText>t</w:delText>
        </w:r>
      </w:del>
      <w:r w:rsidRPr="00611AD4">
        <w:t xml:space="preserve"> qu’elle m’a apporté</w:t>
      </w:r>
      <w:del w:id="96" w:author="Julie Chiarandini Bolioli" w:date="2024-05-06T17:58:00Z">
        <w:r w:rsidRPr="00611AD4" w:rsidDel="003E6EE9">
          <w:delText>e</w:delText>
        </w:r>
      </w:del>
      <w:r w:rsidRPr="00611AD4">
        <w:t xml:space="preserve"> durant les phases de doute</w:t>
      </w:r>
      <w:ins w:id="97" w:author="Julie Chiarandini Bolioli" w:date="2024-05-06T17:58:00Z">
        <w:r w:rsidR="003E6EE9">
          <w:t>s</w:t>
        </w:r>
      </w:ins>
      <w:r w:rsidRPr="00611AD4">
        <w:t xml:space="preserve"> et de difficultés</w:t>
      </w:r>
      <w:ins w:id="98" w:author="Julie Chiarandini Bolioli" w:date="2024-05-06T17:58:00Z">
        <w:r w:rsidR="003E6EE9">
          <w:t>.</w:t>
        </w:r>
      </w:ins>
    </w:p>
    <w:p w14:paraId="475CB111" w14:textId="77777777" w:rsidR="00B01ED7" w:rsidRPr="00611AD4" w:rsidRDefault="00B01ED7"/>
    <w:p w14:paraId="3F6864AD" w14:textId="77777777" w:rsidR="00B01ED7" w:rsidRPr="00611AD4" w:rsidRDefault="00B01ED7"/>
    <w:p w14:paraId="2F5D6FC4" w14:textId="77777777" w:rsidR="00B01ED7" w:rsidRPr="00611AD4" w:rsidRDefault="00B01ED7"/>
    <w:p w14:paraId="3AA8CDFA" w14:textId="77777777" w:rsidR="00B01ED7" w:rsidRPr="00611AD4" w:rsidRDefault="00B01ED7"/>
    <w:p w14:paraId="16B058BD" w14:textId="77777777" w:rsidR="00B01ED7" w:rsidRPr="00611AD4" w:rsidRDefault="00B01ED7"/>
    <w:p w14:paraId="3CB42F12" w14:textId="77777777" w:rsidR="00B01ED7" w:rsidRPr="00611AD4" w:rsidRDefault="00B01ED7"/>
    <w:p w14:paraId="019DC7EE" w14:textId="77777777" w:rsidR="00B01ED7" w:rsidRPr="00611AD4" w:rsidRDefault="00B01ED7"/>
    <w:p w14:paraId="61CA62F7" w14:textId="77777777" w:rsidR="00B01ED7" w:rsidRPr="00611AD4" w:rsidRDefault="00B01ED7"/>
    <w:p w14:paraId="35306816" w14:textId="77777777" w:rsidR="00B01ED7" w:rsidRPr="00611AD4" w:rsidRDefault="00B01ED7"/>
    <w:p w14:paraId="6DD0505C" w14:textId="77777777" w:rsidR="00B01ED7" w:rsidRPr="00611AD4" w:rsidRDefault="00B01ED7"/>
    <w:p w14:paraId="1D1611C2" w14:textId="77777777" w:rsidR="00B01ED7" w:rsidRPr="00611AD4" w:rsidRDefault="00B01ED7"/>
    <w:p w14:paraId="00F458D8" w14:textId="77777777" w:rsidR="00B01ED7" w:rsidRPr="00611AD4" w:rsidRDefault="00B01ED7"/>
    <w:p w14:paraId="79404B11" w14:textId="77777777" w:rsidR="00B01ED7" w:rsidRPr="00611AD4" w:rsidRDefault="00B01ED7"/>
    <w:p w14:paraId="5AEAE205" w14:textId="77777777" w:rsidR="00B01ED7" w:rsidRPr="00611AD4" w:rsidRDefault="00B01ED7"/>
    <w:p w14:paraId="6034019F" w14:textId="77777777" w:rsidR="00B01ED7" w:rsidRPr="00611AD4" w:rsidRDefault="00B01ED7"/>
    <w:p w14:paraId="15D34654" w14:textId="77777777" w:rsidR="00B01ED7" w:rsidRPr="00611AD4" w:rsidRDefault="00B01ED7"/>
    <w:p w14:paraId="0B49E2A4" w14:textId="77777777" w:rsidR="00B01ED7" w:rsidRPr="00611AD4" w:rsidRDefault="00B01ED7"/>
    <w:p w14:paraId="055C7AA5" w14:textId="77777777" w:rsidR="00B01ED7" w:rsidRPr="00611AD4" w:rsidRDefault="00B01ED7"/>
    <w:p w14:paraId="4C5130F0" w14:textId="47D9B2D4" w:rsidR="004D5127" w:rsidRPr="00611AD4" w:rsidRDefault="004D5127">
      <w:r w:rsidRPr="00611AD4">
        <w:lastRenderedPageBreak/>
        <w:t xml:space="preserve">2 </w:t>
      </w:r>
      <w:r w:rsidR="00077ABF" w:rsidRPr="00611AD4">
        <w:t>ANALYSE DU BESOIN</w:t>
      </w:r>
    </w:p>
    <w:p w14:paraId="347E9C7C" w14:textId="77777777" w:rsidR="00923172" w:rsidRPr="00611AD4" w:rsidRDefault="00923172"/>
    <w:p w14:paraId="10149A18" w14:textId="1D0F170E" w:rsidR="004D5127" w:rsidRPr="00611AD4" w:rsidRDefault="00077ABF" w:rsidP="004D5127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11AD4">
        <w:rPr>
          <w:sz w:val="22"/>
          <w:szCs w:val="22"/>
        </w:rPr>
        <w:t>PRESENTATION DU PROJET</w:t>
      </w:r>
    </w:p>
    <w:p w14:paraId="00A86662" w14:textId="0A842EB0" w:rsidR="00923172" w:rsidRPr="00611AD4" w:rsidRDefault="00042C99" w:rsidP="00042C99">
      <w:r w:rsidRPr="00611AD4">
        <w:t>Pour pouvoir valider notre ti</w:t>
      </w:r>
      <w:r w:rsidR="00775EC8" w:rsidRPr="00611AD4">
        <w:t xml:space="preserve">tre, nous avons dû, au début de notre formation, choisir un projet fil rouge </w:t>
      </w:r>
      <w:r w:rsidR="00923172" w:rsidRPr="00611AD4">
        <w:t xml:space="preserve">sur lequel </w:t>
      </w:r>
      <w:del w:id="99" w:author="Julie Chiarandini Bolioli" w:date="2024-05-06T18:02:00Z">
        <w:r w:rsidR="00923172" w:rsidRPr="00611AD4" w:rsidDel="00AB563C">
          <w:delText xml:space="preserve">avancé </w:delText>
        </w:r>
      </w:del>
      <w:ins w:id="100" w:author="Julie Chiarandini Bolioli" w:date="2024-05-06T18:02:00Z">
        <w:r w:rsidR="00AB563C" w:rsidRPr="00611AD4">
          <w:t>avanc</w:t>
        </w:r>
        <w:r w:rsidR="00AB563C">
          <w:t>er</w:t>
        </w:r>
        <w:r w:rsidR="00AB563C" w:rsidRPr="00611AD4">
          <w:t xml:space="preserve"> </w:t>
        </w:r>
      </w:ins>
      <w:r w:rsidR="00923172" w:rsidRPr="00611AD4">
        <w:t>tout au long de l’année en vue de l’écriture de ce mémoire et de notre présentation orale.</w:t>
      </w:r>
    </w:p>
    <w:p w14:paraId="76579CA4" w14:textId="77777777" w:rsidR="00923172" w:rsidRPr="00611AD4" w:rsidRDefault="00923172" w:rsidP="00042C99"/>
    <w:p w14:paraId="3A4D8BB2" w14:textId="216DC4D1" w:rsidR="00042C99" w:rsidRPr="00611AD4" w:rsidRDefault="00923172" w:rsidP="00042C99">
      <w:r w:rsidRPr="00611AD4">
        <w:t>J’ai décidé de travailler sur un sujet qui me tient à cœur : le réchauffement climatique.</w:t>
      </w:r>
      <w:r w:rsidR="00775EC8" w:rsidRPr="00611AD4">
        <w:t xml:space="preserve"> </w:t>
      </w:r>
    </w:p>
    <w:p w14:paraId="40DFDD40" w14:textId="77777777" w:rsidR="00923172" w:rsidRPr="00611AD4" w:rsidRDefault="00923172" w:rsidP="00923172">
      <w:r w:rsidRPr="00611AD4">
        <w:t>La période que nous vivons et un moment charnière pour l’environnement et ceux qui en dépendent.</w:t>
      </w:r>
    </w:p>
    <w:p w14:paraId="6737AABA" w14:textId="7106C5D5" w:rsidR="00923172" w:rsidRPr="00611AD4" w:rsidRDefault="00923172" w:rsidP="00923172">
      <w:r w:rsidRPr="00611AD4">
        <w:t>Nous utilisons de plus en plus d’équipement ayant besoin d’énergie (électricité, énergie</w:t>
      </w:r>
      <w:ins w:id="101" w:author="Julie Chiarandini Bolioli" w:date="2024-05-06T18:02:00Z">
        <w:r w:rsidR="00AB563C">
          <w:t>s</w:t>
        </w:r>
      </w:ins>
      <w:r w:rsidRPr="00611AD4">
        <w:t xml:space="preserve"> fossile</w:t>
      </w:r>
      <w:ins w:id="102" w:author="Julie Chiarandini Bolioli" w:date="2024-05-06T18:02:00Z">
        <w:r w:rsidR="00AB563C">
          <w:t>s</w:t>
        </w:r>
      </w:ins>
      <w:r w:rsidRPr="00611AD4">
        <w:t xml:space="preserve"> etc…)  </w:t>
      </w:r>
    </w:p>
    <w:p w14:paraId="5D9D908A" w14:textId="4794B941" w:rsidR="00923172" w:rsidRPr="00611AD4" w:rsidRDefault="00923172" w:rsidP="00923172">
      <w:r w:rsidRPr="00611AD4">
        <w:t xml:space="preserve">La fast-fashion et la consommation de masse </w:t>
      </w:r>
      <w:del w:id="103" w:author="Julie Chiarandini Bolioli" w:date="2024-05-06T18:02:00Z">
        <w:r w:rsidRPr="00611AD4" w:rsidDel="00AB563C">
          <w:delText xml:space="preserve">n’est </w:delText>
        </w:r>
      </w:del>
      <w:ins w:id="104" w:author="Julie Chiarandini Bolioli" w:date="2024-05-06T18:02:00Z">
        <w:r w:rsidR="00AB563C">
          <w:t>ne sont pas</w:t>
        </w:r>
      </w:ins>
      <w:del w:id="105" w:author="Julie Chiarandini Bolioli" w:date="2024-05-06T18:02:00Z">
        <w:r w:rsidRPr="00611AD4" w:rsidDel="00AB563C">
          <w:delText>pas sans</w:delText>
        </w:r>
      </w:del>
      <w:ins w:id="106" w:author="Julie Chiarandini Bolioli" w:date="2024-05-06T18:02:00Z">
        <w:r w:rsidR="00AB563C">
          <w:t xml:space="preserve"> en</w:t>
        </w:r>
      </w:ins>
      <w:r w:rsidRPr="00611AD4">
        <w:t xml:space="preserve"> reste </w:t>
      </w:r>
      <w:ins w:id="107" w:author="Julie Chiarandini Bolioli" w:date="2024-05-06T18:02:00Z">
        <w:r w:rsidR="00AB563C">
          <w:t xml:space="preserve">en ce qui concerne </w:t>
        </w:r>
      </w:ins>
      <w:ins w:id="108" w:author="Julie Chiarandini Bolioli" w:date="2024-05-06T18:03:00Z">
        <w:r w:rsidR="00AB563C">
          <w:t xml:space="preserve">leur </w:t>
        </w:r>
      </w:ins>
      <w:ins w:id="109" w:author="Julie Chiarandini Bolioli" w:date="2024-05-06T18:02:00Z">
        <w:r w:rsidR="00AB563C">
          <w:t>empreinte carb</w:t>
        </w:r>
      </w:ins>
      <w:ins w:id="110" w:author="Julie Chiarandini Bolioli" w:date="2024-05-06T18:03:00Z">
        <w:r w:rsidR="00AB563C">
          <w:t xml:space="preserve">one, </w:t>
        </w:r>
      </w:ins>
      <w:r w:rsidRPr="00611AD4">
        <w:t xml:space="preserve">ce qui entraine un réchauffement anormal et rapide des températures sur l’ensemble du globe et menace </w:t>
      </w:r>
      <w:r w:rsidR="008D1BAF" w:rsidRPr="00611AD4">
        <w:t>de plus en plus la faune comme la flore.</w:t>
      </w:r>
    </w:p>
    <w:p w14:paraId="315A97FB" w14:textId="77777777" w:rsidR="00923172" w:rsidRPr="00611AD4" w:rsidRDefault="00923172" w:rsidP="00042C99"/>
    <w:p w14:paraId="69B8FBC9" w14:textId="7596CEF1" w:rsidR="004D5127" w:rsidRPr="00611AD4" w:rsidRDefault="00077ABF" w:rsidP="00042C99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11AD4">
        <w:rPr>
          <w:sz w:val="22"/>
          <w:szCs w:val="22"/>
        </w:rPr>
        <w:t>CONTEXTE</w:t>
      </w:r>
    </w:p>
    <w:p w14:paraId="6B71D4CD" w14:textId="77777777" w:rsidR="00042C99" w:rsidRPr="00611AD4" w:rsidRDefault="00042C99" w:rsidP="00042C99"/>
    <w:p w14:paraId="50B4127E" w14:textId="3150C533" w:rsidR="008D1BAF" w:rsidRPr="00611AD4" w:rsidRDefault="008D1BAF" w:rsidP="00042C99">
      <w:r w:rsidRPr="00611AD4">
        <w:t>Le projet</w:t>
      </w:r>
      <w:r w:rsidR="0015084F" w:rsidRPr="00611AD4">
        <w:t xml:space="preserve"> sera porté par un site vitrine qui aura pour objectif d’apporter à l’utilisateur des informations données de façon simple et ludique</w:t>
      </w:r>
      <w:ins w:id="111" w:author="Julie Chiarandini Bolioli" w:date="2024-05-06T18:03:00Z">
        <w:r w:rsidR="00097E69">
          <w:t>.</w:t>
        </w:r>
      </w:ins>
      <w:del w:id="112" w:author="Julie Chiarandini Bolioli" w:date="2024-05-06T18:03:00Z">
        <w:r w:rsidR="0015084F" w:rsidRPr="00611AD4" w:rsidDel="00097E69">
          <w:delText>s</w:delText>
        </w:r>
      </w:del>
    </w:p>
    <w:p w14:paraId="571127EF" w14:textId="729DA017" w:rsidR="0015084F" w:rsidRPr="00611AD4" w:rsidRDefault="0015084F" w:rsidP="00042C99">
      <w:r w:rsidRPr="00611AD4">
        <w:t xml:space="preserve">Il tournera sur 3 axes majeurs : </w:t>
      </w:r>
    </w:p>
    <w:p w14:paraId="1B3868BD" w14:textId="7D64DEA0" w:rsidR="0015084F" w:rsidRPr="00611AD4" w:rsidRDefault="0015084F" w:rsidP="0015084F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11AD4">
        <w:rPr>
          <w:b/>
          <w:bCs/>
          <w:sz w:val="22"/>
          <w:szCs w:val="22"/>
        </w:rPr>
        <w:t>Sensibiliser </w:t>
      </w:r>
      <w:del w:id="113" w:author="Julie Chiarandini Bolioli" w:date="2024-05-06T18:04:00Z">
        <w:r w:rsidRPr="00611AD4" w:rsidDel="00097E69">
          <w:rPr>
            <w:sz w:val="22"/>
            <w:szCs w:val="22"/>
          </w:rPr>
          <w:delText>: par</w:delText>
        </w:r>
      </w:del>
      <w:ins w:id="114" w:author="Julie Chiarandini Bolioli" w:date="2024-05-06T18:04:00Z">
        <w:r w:rsidR="00097E69">
          <w:rPr>
            <w:sz w:val="22"/>
            <w:szCs w:val="22"/>
          </w:rPr>
          <w:t>grâce à</w:t>
        </w:r>
      </w:ins>
      <w:r w:rsidRPr="00611AD4">
        <w:rPr>
          <w:sz w:val="22"/>
          <w:szCs w:val="22"/>
        </w:rPr>
        <w:t xml:space="preserve"> l’apport de chiffres</w:t>
      </w:r>
      <w:r w:rsidR="002F01AA" w:rsidRPr="00611AD4">
        <w:rPr>
          <w:sz w:val="22"/>
          <w:szCs w:val="22"/>
        </w:rPr>
        <w:t xml:space="preserve"> recensés par le </w:t>
      </w:r>
      <w:r w:rsidR="008A4BF1" w:rsidRPr="00611AD4">
        <w:rPr>
          <w:sz w:val="22"/>
          <w:szCs w:val="22"/>
        </w:rPr>
        <w:t xml:space="preserve">DATALAB </w:t>
      </w:r>
      <w:del w:id="115" w:author="Julie Chiarandini Bolioli" w:date="2024-05-06T18:03:00Z">
        <w:r w:rsidR="008A4BF1" w:rsidRPr="00611AD4" w:rsidDel="00097E69">
          <w:rPr>
            <w:sz w:val="22"/>
            <w:szCs w:val="22"/>
          </w:rPr>
          <w:delText xml:space="preserve">Edition </w:delText>
        </w:r>
      </w:del>
      <w:ins w:id="116" w:author="Julie Chiarandini Bolioli" w:date="2024-05-06T18:03:00Z">
        <w:r w:rsidR="00097E69">
          <w:rPr>
            <w:sz w:val="22"/>
            <w:szCs w:val="22"/>
          </w:rPr>
          <w:t>É</w:t>
        </w:r>
        <w:r w:rsidR="00097E69" w:rsidRPr="00611AD4">
          <w:rPr>
            <w:sz w:val="22"/>
            <w:szCs w:val="22"/>
          </w:rPr>
          <w:t xml:space="preserve">dition </w:t>
        </w:r>
      </w:ins>
      <w:r w:rsidR="008A4BF1" w:rsidRPr="00611AD4">
        <w:rPr>
          <w:sz w:val="22"/>
          <w:szCs w:val="22"/>
        </w:rPr>
        <w:t xml:space="preserve">2023 du </w:t>
      </w:r>
      <w:del w:id="117" w:author="Julie Chiarandini Bolioli" w:date="2024-05-06T18:04:00Z">
        <w:r w:rsidR="008A4BF1" w:rsidRPr="00611AD4" w:rsidDel="00097E69">
          <w:rPr>
            <w:sz w:val="22"/>
            <w:szCs w:val="22"/>
          </w:rPr>
          <w:delText xml:space="preserve">ministère </w:delText>
        </w:r>
      </w:del>
      <w:ins w:id="118" w:author="Julie Chiarandini Bolioli" w:date="2024-05-06T18:04:00Z">
        <w:r w:rsidR="00097E69">
          <w:rPr>
            <w:sz w:val="22"/>
            <w:szCs w:val="22"/>
          </w:rPr>
          <w:t>M</w:t>
        </w:r>
        <w:r w:rsidR="00097E69" w:rsidRPr="00611AD4">
          <w:rPr>
            <w:sz w:val="22"/>
            <w:szCs w:val="22"/>
          </w:rPr>
          <w:t xml:space="preserve">inistère </w:t>
        </w:r>
      </w:ins>
      <w:r w:rsidR="008A4BF1" w:rsidRPr="00611AD4">
        <w:rPr>
          <w:sz w:val="22"/>
          <w:szCs w:val="22"/>
        </w:rPr>
        <w:t xml:space="preserve">de la </w:t>
      </w:r>
      <w:del w:id="119" w:author="Julie Chiarandini Bolioli" w:date="2024-05-06T18:04:00Z">
        <w:r w:rsidR="008A4BF1" w:rsidRPr="00611AD4" w:rsidDel="00097E69">
          <w:rPr>
            <w:sz w:val="22"/>
            <w:szCs w:val="22"/>
          </w:rPr>
          <w:delText xml:space="preserve">transition </w:delText>
        </w:r>
      </w:del>
      <w:ins w:id="120" w:author="Julie Chiarandini Bolioli" w:date="2024-05-06T18:04:00Z">
        <w:r w:rsidR="00097E69">
          <w:rPr>
            <w:sz w:val="22"/>
            <w:szCs w:val="22"/>
          </w:rPr>
          <w:t>T</w:t>
        </w:r>
        <w:r w:rsidR="00097E69" w:rsidRPr="00611AD4">
          <w:rPr>
            <w:sz w:val="22"/>
            <w:szCs w:val="22"/>
          </w:rPr>
          <w:t xml:space="preserve">ransition </w:t>
        </w:r>
      </w:ins>
      <w:del w:id="121" w:author="Julie Chiarandini Bolioli" w:date="2024-05-06T18:04:00Z">
        <w:r w:rsidR="008A4BF1" w:rsidRPr="00611AD4" w:rsidDel="00097E69">
          <w:rPr>
            <w:sz w:val="22"/>
            <w:szCs w:val="22"/>
          </w:rPr>
          <w:delText>écologique</w:delText>
        </w:r>
      </w:del>
      <w:ins w:id="122" w:author="Julie Chiarandini Bolioli" w:date="2024-05-06T18:04:00Z">
        <w:r w:rsidR="00097E69">
          <w:rPr>
            <w:sz w:val="22"/>
            <w:szCs w:val="22"/>
          </w:rPr>
          <w:t>É</w:t>
        </w:r>
        <w:r w:rsidR="00097E69" w:rsidRPr="00611AD4">
          <w:rPr>
            <w:sz w:val="22"/>
            <w:szCs w:val="22"/>
          </w:rPr>
          <w:t>cologique</w:t>
        </w:r>
        <w:r w:rsidR="00097E69">
          <w:rPr>
            <w:sz w:val="22"/>
            <w:szCs w:val="22"/>
          </w:rPr>
          <w:t>,</w:t>
        </w:r>
      </w:ins>
    </w:p>
    <w:p w14:paraId="591B525B" w14:textId="1BC49A02" w:rsidR="008A4BF1" w:rsidRPr="00611AD4" w:rsidRDefault="008A4BF1" w:rsidP="0015084F">
      <w:pPr>
        <w:pStyle w:val="Paragraphedeliste"/>
        <w:numPr>
          <w:ilvl w:val="0"/>
          <w:numId w:val="1"/>
        </w:numPr>
        <w:rPr>
          <w:b/>
          <w:bCs/>
          <w:sz w:val="22"/>
          <w:szCs w:val="22"/>
        </w:rPr>
      </w:pPr>
      <w:r w:rsidRPr="00611AD4">
        <w:rPr>
          <w:b/>
          <w:bCs/>
          <w:sz w:val="22"/>
          <w:szCs w:val="22"/>
        </w:rPr>
        <w:t>Informer</w:t>
      </w:r>
      <w:del w:id="123" w:author="Julie Chiarandini Bolioli" w:date="2024-05-06T18:04:00Z">
        <w:r w:rsidRPr="00611AD4" w:rsidDel="00097E69">
          <w:rPr>
            <w:b/>
            <w:bCs/>
            <w:sz w:val="22"/>
            <w:szCs w:val="22"/>
          </w:rPr>
          <w:delText> </w:delText>
        </w:r>
        <w:r w:rsidRPr="00611AD4" w:rsidDel="00097E69">
          <w:rPr>
            <w:sz w:val="22"/>
            <w:szCs w:val="22"/>
          </w:rPr>
          <w:delText>:</w:delText>
        </w:r>
      </w:del>
      <w:r w:rsidRPr="00611AD4">
        <w:rPr>
          <w:sz w:val="22"/>
          <w:szCs w:val="22"/>
        </w:rPr>
        <w:t xml:space="preserve"> l</w:t>
      </w:r>
      <w:del w:id="124" w:author="Julie Chiarandini Bolioli" w:date="2024-05-06T18:04:00Z">
        <w:r w:rsidRPr="00611AD4" w:rsidDel="00097E69">
          <w:rPr>
            <w:sz w:val="22"/>
            <w:szCs w:val="22"/>
          </w:rPr>
          <w:delText>’</w:delText>
        </w:r>
      </w:del>
      <w:ins w:id="125" w:author="Julie Chiarandini Bolioli" w:date="2024-05-06T18:04:00Z">
        <w:r w:rsidR="00097E69">
          <w:rPr>
            <w:sz w:val="22"/>
            <w:szCs w:val="22"/>
          </w:rPr>
          <w:t xml:space="preserve">es </w:t>
        </w:r>
      </w:ins>
      <w:r w:rsidRPr="00611AD4">
        <w:rPr>
          <w:sz w:val="22"/>
          <w:szCs w:val="22"/>
        </w:rPr>
        <w:t>utilisateur</w:t>
      </w:r>
      <w:ins w:id="126" w:author="Julie Chiarandini Bolioli" w:date="2024-05-06T18:04:00Z">
        <w:r w:rsidR="00097E69">
          <w:rPr>
            <w:sz w:val="22"/>
            <w:szCs w:val="22"/>
          </w:rPr>
          <w:t>s</w:t>
        </w:r>
      </w:ins>
      <w:r w:rsidRPr="00611AD4">
        <w:rPr>
          <w:sz w:val="22"/>
          <w:szCs w:val="22"/>
        </w:rPr>
        <w:t xml:space="preserve"> de </w:t>
      </w:r>
      <w:r w:rsidR="0008632C" w:rsidRPr="00611AD4">
        <w:rPr>
          <w:sz w:val="22"/>
          <w:szCs w:val="22"/>
        </w:rPr>
        <w:t>bonnes pratiques</w:t>
      </w:r>
      <w:r w:rsidRPr="00611AD4">
        <w:rPr>
          <w:sz w:val="22"/>
          <w:szCs w:val="22"/>
        </w:rPr>
        <w:t xml:space="preserve"> pour réduire </w:t>
      </w:r>
      <w:r w:rsidR="0008632C" w:rsidRPr="00611AD4">
        <w:rPr>
          <w:sz w:val="22"/>
          <w:szCs w:val="22"/>
        </w:rPr>
        <w:t>nos émissions</w:t>
      </w:r>
      <w:r w:rsidRPr="00611AD4">
        <w:rPr>
          <w:sz w:val="22"/>
          <w:szCs w:val="22"/>
        </w:rPr>
        <w:t xml:space="preserve"> de CO</w:t>
      </w:r>
      <w:r w:rsidR="00261736" w:rsidRPr="00611AD4">
        <w:rPr>
          <w:sz w:val="22"/>
          <w:szCs w:val="22"/>
        </w:rPr>
        <w:t>2</w:t>
      </w:r>
      <w:ins w:id="127" w:author="Julie Chiarandini Bolioli" w:date="2024-05-06T18:04:00Z">
        <w:r w:rsidR="00097E69">
          <w:rPr>
            <w:sz w:val="22"/>
            <w:szCs w:val="22"/>
          </w:rPr>
          <w:t>,</w:t>
        </w:r>
      </w:ins>
    </w:p>
    <w:p w14:paraId="62DB1194" w14:textId="262038E2" w:rsidR="00261736" w:rsidRPr="00611AD4" w:rsidRDefault="00261736" w:rsidP="0015084F">
      <w:pPr>
        <w:pStyle w:val="Paragraphedeliste"/>
        <w:numPr>
          <w:ilvl w:val="0"/>
          <w:numId w:val="1"/>
        </w:numPr>
        <w:rPr>
          <w:b/>
          <w:bCs/>
          <w:sz w:val="22"/>
          <w:szCs w:val="22"/>
        </w:rPr>
      </w:pPr>
      <w:r w:rsidRPr="00611AD4">
        <w:rPr>
          <w:b/>
          <w:bCs/>
          <w:sz w:val="22"/>
          <w:szCs w:val="22"/>
        </w:rPr>
        <w:t>S’entraider</w:t>
      </w:r>
      <w:del w:id="128" w:author="Julie Chiarandini Bolioli" w:date="2024-05-06T18:04:00Z">
        <w:r w:rsidRPr="00611AD4" w:rsidDel="00097E69">
          <w:rPr>
            <w:b/>
            <w:bCs/>
            <w:sz w:val="22"/>
            <w:szCs w:val="22"/>
          </w:rPr>
          <w:delText> </w:delText>
        </w:r>
        <w:r w:rsidRPr="00611AD4" w:rsidDel="00097E69">
          <w:rPr>
            <w:sz w:val="22"/>
            <w:szCs w:val="22"/>
          </w:rPr>
          <w:delText>:</w:delText>
        </w:r>
      </w:del>
      <w:r w:rsidRPr="00611AD4">
        <w:rPr>
          <w:sz w:val="22"/>
          <w:szCs w:val="22"/>
        </w:rPr>
        <w:t xml:space="preserve"> au travers d’un forum, qui permettra </w:t>
      </w:r>
      <w:r w:rsidR="0008632C" w:rsidRPr="00611AD4">
        <w:rPr>
          <w:sz w:val="22"/>
          <w:szCs w:val="22"/>
        </w:rPr>
        <w:t>aux utilisateurs de discuter entre eux et de s’apporter des éléments de réponses.</w:t>
      </w:r>
    </w:p>
    <w:p w14:paraId="590417E5" w14:textId="77777777" w:rsidR="0008632C" w:rsidRPr="00611AD4" w:rsidRDefault="0008632C" w:rsidP="0008632C">
      <w:pPr>
        <w:rPr>
          <w:b/>
          <w:bCs/>
        </w:rPr>
      </w:pPr>
    </w:p>
    <w:p w14:paraId="3BEBE686" w14:textId="5B54A208" w:rsidR="0008632C" w:rsidRPr="00611AD4" w:rsidRDefault="00077ABF" w:rsidP="0008632C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11AD4">
        <w:rPr>
          <w:sz w:val="22"/>
          <w:szCs w:val="22"/>
        </w:rPr>
        <w:t>LANGAGES UTILISES</w:t>
      </w:r>
    </w:p>
    <w:p w14:paraId="37DF4265" w14:textId="77777777" w:rsidR="0008632C" w:rsidRPr="00611AD4" w:rsidRDefault="0008632C" w:rsidP="0008632C">
      <w:pPr>
        <w:pStyle w:val="Paragraphedeliste"/>
        <w:rPr>
          <w:sz w:val="22"/>
          <w:szCs w:val="22"/>
        </w:rPr>
      </w:pPr>
    </w:p>
    <w:p w14:paraId="10A8D425" w14:textId="6DBC3DC2" w:rsidR="0008632C" w:rsidRPr="00611AD4" w:rsidRDefault="0008632C" w:rsidP="0008632C">
      <w:r w:rsidRPr="00611AD4">
        <w:t>Étant un site vitrine constitué d’un forum et d’une messagerie</w:t>
      </w:r>
      <w:r w:rsidR="009B6F4D" w:rsidRPr="00611AD4">
        <w:t xml:space="preserve">, le produit a été réalisé avec les langages suivants : </w:t>
      </w:r>
    </w:p>
    <w:p w14:paraId="28043D28" w14:textId="3A597445" w:rsidR="009B6F4D" w:rsidRPr="00611AD4" w:rsidRDefault="009B6F4D" w:rsidP="009B6F4D">
      <w:r w:rsidRPr="00611AD4">
        <w:t>Pour la partie Front End :  HTML5, Javascript</w:t>
      </w:r>
      <w:r w:rsidR="00016286" w:rsidRPr="00611AD4">
        <w:t>.</w:t>
      </w:r>
    </w:p>
    <w:p w14:paraId="688FA2C4" w14:textId="52E08229" w:rsidR="009B6F4D" w:rsidRPr="00611AD4" w:rsidRDefault="00016286" w:rsidP="009B6F4D">
      <w:r w:rsidRPr="00611AD4">
        <w:t xml:space="preserve">Le CSS est géré par le </w:t>
      </w:r>
      <w:proofErr w:type="spellStart"/>
      <w:r w:rsidRPr="00611AD4">
        <w:t>framework</w:t>
      </w:r>
      <w:proofErr w:type="spellEnd"/>
      <w:r w:rsidRPr="00611AD4">
        <w:t xml:space="preserve"> Bootstrap </w:t>
      </w:r>
      <w:r w:rsidR="00AB3F78">
        <w:t>q</w:t>
      </w:r>
      <w:r w:rsidRPr="00611AD4">
        <w:t>ui permet de travailler le CSS d’une façon plus simple</w:t>
      </w:r>
      <w:r w:rsidR="00077ABF" w:rsidRPr="00611AD4">
        <w:t>, rapide</w:t>
      </w:r>
      <w:r w:rsidRPr="00611AD4">
        <w:t xml:space="preserve"> et facilement modulable.</w:t>
      </w:r>
    </w:p>
    <w:p w14:paraId="17E1F1C3" w14:textId="77777777" w:rsidR="009B6F4D" w:rsidRPr="00611AD4" w:rsidRDefault="009B6F4D" w:rsidP="009B6F4D"/>
    <w:p w14:paraId="4C692D44" w14:textId="7A8E570B" w:rsidR="00077ABF" w:rsidRPr="00611AD4" w:rsidRDefault="00077ABF" w:rsidP="009B6F4D">
      <w:r w:rsidRPr="00611AD4">
        <w:lastRenderedPageBreak/>
        <w:t>En ce qui concerne la partie Back End : PHP sera le modèle de langage le plus adapté aux besoins.</w:t>
      </w:r>
    </w:p>
    <w:p w14:paraId="1899AB34" w14:textId="77777777" w:rsidR="00077ABF" w:rsidRPr="00611AD4" w:rsidRDefault="00077ABF" w:rsidP="009B6F4D"/>
    <w:p w14:paraId="249EA550" w14:textId="0F1C639C" w:rsidR="00077ABF" w:rsidRPr="00611AD4" w:rsidRDefault="00650B54" w:rsidP="00650B54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11AD4">
        <w:rPr>
          <w:sz w:val="22"/>
          <w:szCs w:val="22"/>
        </w:rPr>
        <w:t>CONTRAINTES TECHNIQUES</w:t>
      </w:r>
    </w:p>
    <w:p w14:paraId="0089995D" w14:textId="77777777" w:rsidR="00650B54" w:rsidRPr="00611AD4" w:rsidRDefault="00650B54" w:rsidP="00650B54"/>
    <w:p w14:paraId="5C40892A" w14:textId="17967B2E" w:rsidR="00B07A61" w:rsidRPr="00611AD4" w:rsidRDefault="00650B54" w:rsidP="00650B54">
      <w:r w:rsidRPr="00611AD4">
        <w:t xml:space="preserve">Dans </w:t>
      </w:r>
      <w:r w:rsidR="00B07A61" w:rsidRPr="00611AD4">
        <w:t>une ère</w:t>
      </w:r>
      <w:r w:rsidRPr="00611AD4">
        <w:t xml:space="preserve"> où plus de 70% du trafic internet s’effectue sur mobile, le produit a été pensé en Mobile First et pourra</w:t>
      </w:r>
      <w:r w:rsidR="00B07A61" w:rsidRPr="00611AD4">
        <w:t xml:space="preserve"> </w:t>
      </w:r>
      <w:proofErr w:type="gramStart"/>
      <w:r w:rsidRPr="00611AD4">
        <w:t>( /</w:t>
      </w:r>
      <w:proofErr w:type="gramEnd"/>
      <w:r w:rsidRPr="00611AD4">
        <w:t xml:space="preserve">devra) </w:t>
      </w:r>
      <w:del w:id="129" w:author="Julie Chiarandini Bolioli" w:date="2024-05-06T18:07:00Z">
        <w:r w:rsidRPr="00611AD4" w:rsidDel="00B96C20">
          <w:delText xml:space="preserve">s’adapté </w:delText>
        </w:r>
      </w:del>
      <w:ins w:id="130" w:author="Julie Chiarandini Bolioli" w:date="2024-05-06T18:07:00Z">
        <w:r w:rsidR="00B96C20" w:rsidRPr="00611AD4">
          <w:t>s’adapt</w:t>
        </w:r>
        <w:r w:rsidR="00B96C20">
          <w:t>er</w:t>
        </w:r>
        <w:r w:rsidR="00B96C20" w:rsidRPr="00611AD4">
          <w:t xml:space="preserve"> </w:t>
        </w:r>
      </w:ins>
      <w:r w:rsidR="00B07A61" w:rsidRPr="00611AD4">
        <w:t>à tous les</w:t>
      </w:r>
      <w:r w:rsidRPr="00611AD4">
        <w:t xml:space="preserve"> </w:t>
      </w:r>
      <w:r w:rsidR="00B07A61" w:rsidRPr="00611AD4">
        <w:t xml:space="preserve">supports, </w:t>
      </w:r>
      <w:del w:id="131" w:author="Julie Chiarandini Bolioli" w:date="2024-05-06T18:08:00Z">
        <w:r w:rsidR="00B07A61" w:rsidRPr="00611AD4" w:rsidDel="00B96C20">
          <w:delText>le produit</w:delText>
        </w:r>
      </w:del>
      <w:ins w:id="132" w:author="Julie Chiarandini Bolioli" w:date="2024-05-06T18:08:00Z">
        <w:r w:rsidR="00B96C20">
          <w:t>il</w:t>
        </w:r>
      </w:ins>
      <w:r w:rsidR="00B07A61" w:rsidRPr="00611AD4">
        <w:t xml:space="preserve"> sera donc responsive.</w:t>
      </w:r>
    </w:p>
    <w:p w14:paraId="7DD563D6" w14:textId="7ED3A677" w:rsidR="00B07A61" w:rsidRPr="00611AD4" w:rsidRDefault="00B07A61" w:rsidP="00650B54">
      <w:r w:rsidRPr="00611AD4">
        <w:t>Par souci</w:t>
      </w:r>
      <w:del w:id="133" w:author="Julie Chiarandini Bolioli" w:date="2024-05-06T18:08:00Z">
        <w:r w:rsidRPr="00611AD4" w:rsidDel="00B96C20">
          <w:delText>s</w:delText>
        </w:r>
      </w:del>
      <w:r w:rsidRPr="00611AD4">
        <w:t xml:space="preserve"> </w:t>
      </w:r>
      <w:ins w:id="134" w:author="Julie Chiarandini Bolioli" w:date="2024-05-06T18:08:00Z">
        <w:r w:rsidR="00B96C20">
          <w:t>d’inclusion de</w:t>
        </w:r>
      </w:ins>
      <w:del w:id="135" w:author="Julie Chiarandini Bolioli" w:date="2024-05-06T18:08:00Z">
        <w:r w:rsidRPr="00611AD4" w:rsidDel="00B96C20">
          <w:delText xml:space="preserve">d’accessibilité </w:delText>
        </w:r>
      </w:del>
      <w:ins w:id="136" w:author="Julie Chiarandini Bolioli" w:date="2024-05-06T18:08:00Z">
        <w:r w:rsidR="00B96C20">
          <w:t xml:space="preserve"> </w:t>
        </w:r>
      </w:ins>
      <w:del w:id="137" w:author="Julie Chiarandini Bolioli" w:date="2024-05-06T18:08:00Z">
        <w:r w:rsidRPr="00611AD4" w:rsidDel="00B96C20">
          <w:delText xml:space="preserve">à </w:delText>
        </w:r>
      </w:del>
      <w:r w:rsidRPr="00611AD4">
        <w:t xml:space="preserve">l’ensemble des utilisateurs, le produit aura différentes options d’accessibilités : </w:t>
      </w:r>
    </w:p>
    <w:p w14:paraId="19D0E053" w14:textId="77C49F2C" w:rsidR="008650FF" w:rsidRPr="00611AD4" w:rsidRDefault="008650FF" w:rsidP="00B07A61">
      <w:pPr>
        <w:pStyle w:val="Paragraphedeliste"/>
        <w:numPr>
          <w:ilvl w:val="0"/>
          <w:numId w:val="1"/>
        </w:numPr>
        <w:rPr>
          <w:sz w:val="22"/>
          <w:szCs w:val="22"/>
        </w:rPr>
      </w:pPr>
      <w:del w:id="138" w:author="Julie Chiarandini Bolioli" w:date="2024-05-06T18:09:00Z">
        <w:r w:rsidRPr="00611AD4" w:rsidDel="00B96C20">
          <w:rPr>
            <w:sz w:val="22"/>
            <w:szCs w:val="22"/>
          </w:rPr>
          <w:delText xml:space="preserve">Modifications </w:delText>
        </w:r>
      </w:del>
      <w:proofErr w:type="gramStart"/>
      <w:ins w:id="139" w:author="Julie Chiarandini Bolioli" w:date="2024-05-06T18:09:00Z">
        <w:r w:rsidR="00B96C20">
          <w:rPr>
            <w:sz w:val="22"/>
            <w:szCs w:val="22"/>
          </w:rPr>
          <w:t>m</w:t>
        </w:r>
        <w:r w:rsidR="00B96C20" w:rsidRPr="00611AD4">
          <w:rPr>
            <w:sz w:val="22"/>
            <w:szCs w:val="22"/>
          </w:rPr>
          <w:t>odifications</w:t>
        </w:r>
        <w:proofErr w:type="gramEnd"/>
        <w:r w:rsidR="00B96C20" w:rsidRPr="00611AD4">
          <w:rPr>
            <w:sz w:val="22"/>
            <w:szCs w:val="22"/>
          </w:rPr>
          <w:t xml:space="preserve"> </w:t>
        </w:r>
      </w:ins>
      <w:r w:rsidRPr="00611AD4">
        <w:rPr>
          <w:sz w:val="22"/>
          <w:szCs w:val="22"/>
        </w:rPr>
        <w:t>de la police d’écriture pour les personnes atteintes de dyslexie</w:t>
      </w:r>
      <w:ins w:id="140" w:author="Julie Chiarandini Bolioli" w:date="2024-05-06T18:09:00Z">
        <w:r w:rsidR="00B96C20">
          <w:rPr>
            <w:sz w:val="22"/>
            <w:szCs w:val="22"/>
          </w:rPr>
          <w:t>,</w:t>
        </w:r>
      </w:ins>
    </w:p>
    <w:p w14:paraId="6E49CFA0" w14:textId="1427205F" w:rsidR="008650FF" w:rsidRPr="00611AD4" w:rsidRDefault="008650FF" w:rsidP="00B07A61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11AD4">
        <w:rPr>
          <w:sz w:val="22"/>
          <w:szCs w:val="22"/>
        </w:rPr>
        <w:t xml:space="preserve"> </w:t>
      </w:r>
      <w:del w:id="141" w:author="Julie Chiarandini Bolioli" w:date="2024-05-06T18:09:00Z">
        <w:r w:rsidRPr="00611AD4" w:rsidDel="00B96C20">
          <w:rPr>
            <w:sz w:val="22"/>
            <w:szCs w:val="22"/>
          </w:rPr>
          <w:delText xml:space="preserve">Grossissement </w:delText>
        </w:r>
      </w:del>
      <w:proofErr w:type="gramStart"/>
      <w:ins w:id="142" w:author="Julie Chiarandini Bolioli" w:date="2024-05-06T18:09:00Z">
        <w:r w:rsidR="00B96C20">
          <w:rPr>
            <w:sz w:val="22"/>
            <w:szCs w:val="22"/>
          </w:rPr>
          <w:t>g</w:t>
        </w:r>
        <w:r w:rsidR="00B96C20" w:rsidRPr="00611AD4">
          <w:rPr>
            <w:sz w:val="22"/>
            <w:szCs w:val="22"/>
          </w:rPr>
          <w:t>rossissement</w:t>
        </w:r>
        <w:proofErr w:type="gramEnd"/>
        <w:r w:rsidR="00B96C20" w:rsidRPr="00611AD4">
          <w:rPr>
            <w:sz w:val="22"/>
            <w:szCs w:val="22"/>
          </w:rPr>
          <w:t xml:space="preserve"> </w:t>
        </w:r>
      </w:ins>
      <w:r w:rsidRPr="00611AD4">
        <w:rPr>
          <w:sz w:val="22"/>
          <w:szCs w:val="22"/>
        </w:rPr>
        <w:t>des caractères</w:t>
      </w:r>
      <w:ins w:id="143" w:author="Julie Chiarandini Bolioli" w:date="2024-05-06T18:09:00Z">
        <w:r w:rsidR="00B96C20">
          <w:rPr>
            <w:sz w:val="22"/>
            <w:szCs w:val="22"/>
          </w:rPr>
          <w:t>,</w:t>
        </w:r>
      </w:ins>
    </w:p>
    <w:p w14:paraId="4067AE1A" w14:textId="4160FD07" w:rsidR="00B07A61" w:rsidRPr="00611AD4" w:rsidRDefault="008650FF" w:rsidP="00B07A61">
      <w:pPr>
        <w:pStyle w:val="Paragraphedeliste"/>
        <w:numPr>
          <w:ilvl w:val="0"/>
          <w:numId w:val="1"/>
        </w:numPr>
        <w:rPr>
          <w:sz w:val="22"/>
          <w:szCs w:val="22"/>
        </w:rPr>
      </w:pPr>
      <w:del w:id="144" w:author="Julie Chiarandini Bolioli" w:date="2024-05-06T18:09:00Z">
        <w:r w:rsidRPr="00611AD4" w:rsidDel="00B96C20">
          <w:rPr>
            <w:sz w:val="22"/>
            <w:szCs w:val="22"/>
          </w:rPr>
          <w:delText xml:space="preserve">Modification </w:delText>
        </w:r>
      </w:del>
      <w:proofErr w:type="gramStart"/>
      <w:ins w:id="145" w:author="Julie Chiarandini Bolioli" w:date="2024-05-06T18:09:00Z">
        <w:r w:rsidR="00B96C20">
          <w:rPr>
            <w:sz w:val="22"/>
            <w:szCs w:val="22"/>
          </w:rPr>
          <w:t>m</w:t>
        </w:r>
        <w:r w:rsidR="00B96C20" w:rsidRPr="00611AD4">
          <w:rPr>
            <w:sz w:val="22"/>
            <w:szCs w:val="22"/>
          </w:rPr>
          <w:t>odification</w:t>
        </w:r>
        <w:proofErr w:type="gramEnd"/>
        <w:r w:rsidR="00B96C20" w:rsidRPr="00611AD4">
          <w:rPr>
            <w:sz w:val="22"/>
            <w:szCs w:val="22"/>
          </w:rPr>
          <w:t xml:space="preserve"> </w:t>
        </w:r>
      </w:ins>
      <w:r w:rsidRPr="00611AD4">
        <w:rPr>
          <w:sz w:val="22"/>
          <w:szCs w:val="22"/>
        </w:rPr>
        <w:t>des couleurs pour les personnes atteintes de daltoni</w:t>
      </w:r>
      <w:r w:rsidR="00B01ED7" w:rsidRPr="00611AD4">
        <w:rPr>
          <w:sz w:val="22"/>
          <w:szCs w:val="22"/>
        </w:rPr>
        <w:t>sme</w:t>
      </w:r>
      <w:ins w:id="146" w:author="Julie Chiarandini Bolioli" w:date="2024-05-06T18:09:00Z">
        <w:r w:rsidR="00B96C20">
          <w:rPr>
            <w:sz w:val="22"/>
            <w:szCs w:val="22"/>
          </w:rPr>
          <w:t>,</w:t>
        </w:r>
      </w:ins>
    </w:p>
    <w:p w14:paraId="6CCF85ED" w14:textId="28083711" w:rsidR="00B01ED7" w:rsidRPr="00611AD4" w:rsidRDefault="00B01ED7" w:rsidP="00B07A61">
      <w:pPr>
        <w:pStyle w:val="Paragraphedeliste"/>
        <w:numPr>
          <w:ilvl w:val="0"/>
          <w:numId w:val="1"/>
        </w:numPr>
        <w:rPr>
          <w:sz w:val="22"/>
          <w:szCs w:val="22"/>
        </w:rPr>
      </w:pPr>
      <w:del w:id="147" w:author="Julie Chiarandini Bolioli" w:date="2024-05-06T18:09:00Z">
        <w:r w:rsidRPr="00611AD4" w:rsidDel="00B96C20">
          <w:rPr>
            <w:sz w:val="22"/>
            <w:szCs w:val="22"/>
          </w:rPr>
          <w:delText xml:space="preserve">Mise </w:delText>
        </w:r>
      </w:del>
      <w:proofErr w:type="gramStart"/>
      <w:ins w:id="148" w:author="Julie Chiarandini Bolioli" w:date="2024-05-06T18:09:00Z">
        <w:r w:rsidR="00B96C20">
          <w:rPr>
            <w:sz w:val="22"/>
            <w:szCs w:val="22"/>
          </w:rPr>
          <w:t>m</w:t>
        </w:r>
        <w:r w:rsidR="00B96C20" w:rsidRPr="00611AD4">
          <w:rPr>
            <w:sz w:val="22"/>
            <w:szCs w:val="22"/>
          </w:rPr>
          <w:t>ise</w:t>
        </w:r>
        <w:proofErr w:type="gramEnd"/>
        <w:r w:rsidR="00B96C20" w:rsidRPr="00611AD4">
          <w:rPr>
            <w:sz w:val="22"/>
            <w:szCs w:val="22"/>
          </w:rPr>
          <w:t xml:space="preserve"> </w:t>
        </w:r>
      </w:ins>
      <w:r w:rsidRPr="00611AD4">
        <w:rPr>
          <w:sz w:val="22"/>
          <w:szCs w:val="22"/>
        </w:rPr>
        <w:t>en place de synthèse vocale pour les personnes malvoyantes</w:t>
      </w:r>
      <w:ins w:id="149" w:author="Julie Chiarandini Bolioli" w:date="2024-05-06T18:09:00Z">
        <w:r w:rsidR="00B96C20">
          <w:rPr>
            <w:sz w:val="22"/>
            <w:szCs w:val="22"/>
          </w:rPr>
          <w:t>.</w:t>
        </w:r>
      </w:ins>
      <w:r w:rsidRPr="00611AD4">
        <w:rPr>
          <w:sz w:val="22"/>
          <w:szCs w:val="22"/>
        </w:rPr>
        <w:t xml:space="preserve"> </w:t>
      </w:r>
    </w:p>
    <w:p w14:paraId="5369F6F3" w14:textId="77777777" w:rsidR="00B01ED7" w:rsidRPr="00611AD4" w:rsidRDefault="00B01ED7" w:rsidP="00B01ED7"/>
    <w:p w14:paraId="05FDCEC8" w14:textId="473A9165" w:rsidR="00B01ED7" w:rsidRPr="00611AD4" w:rsidRDefault="00B01ED7" w:rsidP="00B01ED7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11AD4">
        <w:rPr>
          <w:sz w:val="22"/>
          <w:szCs w:val="22"/>
        </w:rPr>
        <w:t>OUTILS UTILISES</w:t>
      </w:r>
    </w:p>
    <w:p w14:paraId="36704C10" w14:textId="77777777" w:rsidR="00B01ED7" w:rsidRPr="00611AD4" w:rsidRDefault="00B01ED7" w:rsidP="00B01ED7">
      <w:pPr>
        <w:pStyle w:val="Paragraphedeliste"/>
        <w:rPr>
          <w:sz w:val="22"/>
          <w:szCs w:val="22"/>
        </w:rPr>
      </w:pPr>
    </w:p>
    <w:p w14:paraId="7A15EE9F" w14:textId="53FE8DFC" w:rsidR="00B01ED7" w:rsidRPr="00611AD4" w:rsidRDefault="00B01ED7" w:rsidP="00B01ED7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11AD4">
        <w:rPr>
          <w:sz w:val="22"/>
          <w:szCs w:val="22"/>
        </w:rPr>
        <w:t>LOGICIEL</w:t>
      </w:r>
    </w:p>
    <w:p w14:paraId="5747E5F0" w14:textId="3AB2F20D" w:rsidR="00A178AE" w:rsidRPr="00611AD4" w:rsidRDefault="00B07A61" w:rsidP="009B6F4D">
      <w:r w:rsidRPr="00611AD4">
        <w:t xml:space="preserve"> </w:t>
      </w:r>
      <w:r w:rsidR="00610C05" w:rsidRPr="00611AD4">
        <w:t>Maquettage</w:t>
      </w:r>
    </w:p>
    <w:p w14:paraId="30622314" w14:textId="40024DFD" w:rsidR="00A178AE" w:rsidRPr="00611AD4" w:rsidRDefault="00A178AE" w:rsidP="009B6F4D">
      <w:r w:rsidRPr="00611AD4">
        <w:t xml:space="preserve">[Logo </w:t>
      </w:r>
      <w:proofErr w:type="spellStart"/>
      <w:r w:rsidRPr="00611AD4">
        <w:t>Figma</w:t>
      </w:r>
      <w:proofErr w:type="spellEnd"/>
      <w:r w:rsidRPr="00611AD4">
        <w:t xml:space="preserve">] </w:t>
      </w:r>
      <w:proofErr w:type="spellStart"/>
      <w:r w:rsidRPr="00611AD4">
        <w:t>Figma</w:t>
      </w:r>
      <w:proofErr w:type="spellEnd"/>
      <w:r w:rsidRPr="00611AD4">
        <w:t xml:space="preserve"> : </w:t>
      </w:r>
      <w:proofErr w:type="spellStart"/>
      <w:r w:rsidRPr="00611AD4">
        <w:t>Figma</w:t>
      </w:r>
      <w:proofErr w:type="spellEnd"/>
      <w:r w:rsidRPr="00611AD4">
        <w:t xml:space="preserve"> est une application de conception d’Interface Utilisateur (UI) et </w:t>
      </w:r>
      <w:r w:rsidR="00AC1B79" w:rsidRPr="00611AD4">
        <w:t>d’Expérience Utilisateur (UX)</w:t>
      </w:r>
      <w:r w:rsidR="00610C05" w:rsidRPr="00611AD4">
        <w:t xml:space="preserve"> largement utilisé</w:t>
      </w:r>
      <w:ins w:id="150" w:author="Julie Chiarandini Bolioli" w:date="2024-05-06T18:09:00Z">
        <w:r w:rsidR="00FB59F1">
          <w:t>e</w:t>
        </w:r>
      </w:ins>
      <w:r w:rsidR="00610C05" w:rsidRPr="00611AD4">
        <w:t xml:space="preserve"> par les designers</w:t>
      </w:r>
      <w:r w:rsidR="00AC1B79" w:rsidRPr="00611AD4">
        <w:t>.</w:t>
      </w:r>
    </w:p>
    <w:p w14:paraId="7A3B3A43" w14:textId="3F8F0006" w:rsidR="00AC1B79" w:rsidRPr="00611AD4" w:rsidRDefault="00AC1B79" w:rsidP="009B6F4D">
      <w:r w:rsidRPr="00611AD4">
        <w:t>Elle permet de concevoir des projet</w:t>
      </w:r>
      <w:ins w:id="151" w:author="Julie Chiarandini Bolioli" w:date="2024-05-06T18:09:00Z">
        <w:r w:rsidR="00FB59F1">
          <w:t>s</w:t>
        </w:r>
      </w:ins>
      <w:r w:rsidRPr="00611AD4">
        <w:t xml:space="preserve"> grâce à une interface </w:t>
      </w:r>
      <w:r w:rsidR="00D576F4" w:rsidRPr="00611AD4">
        <w:t>intuitive et</w:t>
      </w:r>
      <w:r w:rsidRPr="00611AD4">
        <w:t xml:space="preserve"> de créer des prototypes interactifs.</w:t>
      </w:r>
    </w:p>
    <w:p w14:paraId="579C0746" w14:textId="77777777" w:rsidR="00077ABF" w:rsidRPr="00611AD4" w:rsidRDefault="00077ABF" w:rsidP="009B6F4D"/>
    <w:p w14:paraId="57BEE8A3" w14:textId="7C402C0F" w:rsidR="006F2BBC" w:rsidRPr="00611AD4" w:rsidRDefault="006F2BBC" w:rsidP="009B6F4D">
      <w:r w:rsidRPr="00611AD4">
        <w:t>Conception</w:t>
      </w:r>
    </w:p>
    <w:p w14:paraId="7775011B" w14:textId="55D14261" w:rsidR="006F2BBC" w:rsidRPr="00611AD4" w:rsidRDefault="006F2BBC" w:rsidP="009B6F4D">
      <w:r w:rsidRPr="00611AD4">
        <w:t xml:space="preserve">[Logo </w:t>
      </w:r>
      <w:proofErr w:type="spellStart"/>
      <w:r w:rsidRPr="00611AD4">
        <w:t>starUML</w:t>
      </w:r>
      <w:proofErr w:type="spellEnd"/>
      <w:r w:rsidRPr="00611AD4">
        <w:t xml:space="preserve">] </w:t>
      </w:r>
      <w:proofErr w:type="spellStart"/>
      <w:r w:rsidRPr="00611AD4">
        <w:t>StarUML</w:t>
      </w:r>
      <w:proofErr w:type="spellEnd"/>
      <w:r w:rsidRPr="00611AD4">
        <w:t xml:space="preserve"> :  </w:t>
      </w:r>
      <w:r w:rsidR="0085094B" w:rsidRPr="00611AD4">
        <w:t>Star UML est un outil de modélisation UML (</w:t>
      </w:r>
      <w:proofErr w:type="spellStart"/>
      <w:r w:rsidR="0085094B" w:rsidRPr="00611AD4">
        <w:t>Unified</w:t>
      </w:r>
      <w:proofErr w:type="spellEnd"/>
      <w:r w:rsidR="0085094B" w:rsidRPr="00611AD4">
        <w:t xml:space="preserve"> Modeling </w:t>
      </w:r>
      <w:proofErr w:type="spellStart"/>
      <w:r w:rsidR="0085094B" w:rsidRPr="00611AD4">
        <w:t>Language</w:t>
      </w:r>
      <w:proofErr w:type="spellEnd"/>
      <w:r w:rsidR="0085094B" w:rsidRPr="00611AD4">
        <w:t>). Il permet de créer des</w:t>
      </w:r>
      <w:r w:rsidR="00D713D6" w:rsidRPr="00611AD4">
        <w:t xml:space="preserve"> use cases (cas d’utilisation), des</w:t>
      </w:r>
      <w:r w:rsidR="0085094B" w:rsidRPr="00611AD4">
        <w:t xml:space="preserve"> diagrammes de classes, de</w:t>
      </w:r>
      <w:r w:rsidR="00D713D6" w:rsidRPr="00611AD4">
        <w:t xml:space="preserve"> séquences et d’activités afin de concevoir et </w:t>
      </w:r>
      <w:r w:rsidR="007B7615" w:rsidRPr="00611AD4">
        <w:t>documenter des</w:t>
      </w:r>
      <w:r w:rsidR="00D713D6" w:rsidRPr="00611AD4">
        <w:t xml:space="preserve"> systèmes logiciels</w:t>
      </w:r>
      <w:r w:rsidR="007B7615" w:rsidRPr="00611AD4">
        <w:t>. Il est très utilisé par les développeurs et les architectes logiciel.</w:t>
      </w:r>
    </w:p>
    <w:p w14:paraId="6168D36A" w14:textId="4EC73271" w:rsidR="007B7615" w:rsidRPr="00611AD4" w:rsidRDefault="007B7615" w:rsidP="007B7615">
      <w:r w:rsidRPr="00611AD4">
        <w:t>[Logo Looping] Looping :  Looping est un logiciel de modélisation conceptuel de données</w:t>
      </w:r>
      <w:r w:rsidR="00D576F4" w:rsidRPr="00611AD4">
        <w:t xml:space="preserve"> entité-association. Il va permettre la conception de l’architecture </w:t>
      </w:r>
      <w:r w:rsidR="004F0C5F" w:rsidRPr="00611AD4">
        <w:t>d’une base de données.</w:t>
      </w:r>
    </w:p>
    <w:p w14:paraId="20F0F728" w14:textId="0D83781B" w:rsidR="00077ABF" w:rsidRPr="00611AD4" w:rsidRDefault="00077ABF" w:rsidP="00077ABF"/>
    <w:p w14:paraId="6A818786" w14:textId="28544C55" w:rsidR="0008632C" w:rsidRPr="00611AD4" w:rsidRDefault="006F2BBC" w:rsidP="0008632C">
      <w:r w:rsidRPr="00611AD4">
        <w:t>Éditeur de code</w:t>
      </w:r>
    </w:p>
    <w:p w14:paraId="169BAC31" w14:textId="7B51B8A9" w:rsidR="006F2BBC" w:rsidRPr="00611AD4" w:rsidRDefault="006F2BBC" w:rsidP="006F2BBC">
      <w:r w:rsidRPr="00611AD4">
        <w:t>[Logo Vs Code] Vs Code est un éditeur de code source léger développé par Microsoft.</w:t>
      </w:r>
    </w:p>
    <w:p w14:paraId="6D298181" w14:textId="6D1ADB39" w:rsidR="006F2BBC" w:rsidRPr="00611AD4" w:rsidRDefault="006F2BBC" w:rsidP="006F2BBC">
      <w:r w:rsidRPr="00611AD4">
        <w:t>Il permet la création de code pour de nombreux langages de programmation comme Javascript, Python, PHP et bien d’autre</w:t>
      </w:r>
      <w:ins w:id="152" w:author="Julie Chiarandini Bolioli" w:date="2024-05-06T18:11:00Z">
        <w:r w:rsidR="005146A8">
          <w:t>s</w:t>
        </w:r>
      </w:ins>
      <w:r w:rsidRPr="00611AD4">
        <w:t xml:space="preserve">. </w:t>
      </w:r>
    </w:p>
    <w:p w14:paraId="7309A8A3" w14:textId="26D8663C" w:rsidR="0008632C" w:rsidRPr="00611AD4" w:rsidRDefault="00556E4B" w:rsidP="0008632C">
      <w:r w:rsidRPr="00611AD4">
        <w:t>Serveur Local</w:t>
      </w:r>
      <w:del w:id="153" w:author="Julie Chiarandini Bolioli" w:date="2024-05-06T18:11:00Z">
        <w:r w:rsidRPr="00611AD4" w:rsidDel="005146A8">
          <w:delText>e</w:delText>
        </w:r>
      </w:del>
      <w:r w:rsidRPr="00611AD4">
        <w:t xml:space="preserve"> et Conception SQL</w:t>
      </w:r>
    </w:p>
    <w:p w14:paraId="383C1A03" w14:textId="77777777" w:rsidR="004D5127" w:rsidRPr="00611AD4" w:rsidRDefault="004D5127"/>
    <w:p w14:paraId="2C9EB742" w14:textId="7E85EA68" w:rsidR="00FA0389" w:rsidRPr="00611AD4" w:rsidRDefault="00556E4B">
      <w:r w:rsidRPr="00611AD4">
        <w:t>[Logo XAMPP] XAM</w:t>
      </w:r>
      <w:del w:id="154" w:author="Julie Chiarandini Bolioli" w:date="2024-05-06T18:11:00Z">
        <w:r w:rsidRPr="00611AD4" w:rsidDel="005146A8">
          <w:delText>M</w:delText>
        </w:r>
      </w:del>
      <w:r w:rsidRPr="00611AD4">
        <w:t>P</w:t>
      </w:r>
      <w:ins w:id="155" w:author="Julie Chiarandini Bolioli" w:date="2024-05-06T18:11:00Z">
        <w:r w:rsidR="005146A8">
          <w:t>P</w:t>
        </w:r>
      </w:ins>
      <w:r w:rsidRPr="00611AD4">
        <w:t xml:space="preserve"> est un logiciel </w:t>
      </w:r>
      <w:r w:rsidR="00FA0389" w:rsidRPr="00611AD4">
        <w:t>qui fournit un environnement de développement web local regroupant des outils comme Apache, MySQL, PHP et Perl permettant de créer, développer et test</w:t>
      </w:r>
      <w:ins w:id="156" w:author="Julie Chiarandini Bolioli" w:date="2024-05-06T18:11:00Z">
        <w:r w:rsidR="005146A8">
          <w:t>er</w:t>
        </w:r>
      </w:ins>
      <w:r w:rsidR="00FA0389" w:rsidRPr="00611AD4">
        <w:t xml:space="preserve"> des applications web </w:t>
      </w:r>
      <w:r w:rsidR="00885677" w:rsidRPr="00611AD4">
        <w:t>directement sur son ordinateur sans avoir besoin d’une connexion internet</w:t>
      </w:r>
      <w:del w:id="157" w:author="Julie Chiarandini Bolioli" w:date="2024-05-06T18:12:00Z">
        <w:r w:rsidR="00885677" w:rsidRPr="00611AD4" w:rsidDel="005146A8">
          <w:delText xml:space="preserve"> </w:delText>
        </w:r>
      </w:del>
      <w:r w:rsidR="00885677" w:rsidRPr="00611AD4">
        <w:t xml:space="preserve"> et d’un serveur distant.</w:t>
      </w:r>
    </w:p>
    <w:p w14:paraId="1CCC3B0C" w14:textId="77777777" w:rsidR="00885677" w:rsidRPr="00611AD4" w:rsidRDefault="00885677"/>
    <w:p w14:paraId="7EB01F5C" w14:textId="3ABE756A" w:rsidR="00885677" w:rsidRPr="00611AD4" w:rsidRDefault="00885677">
      <w:r w:rsidRPr="00611AD4">
        <w:t>[Logo Workbench] : Workbench est un outil graphique de modélisation de Base</w:t>
      </w:r>
      <w:ins w:id="158" w:author="Julie Chiarandini Bolioli" w:date="2024-05-06T18:12:00Z">
        <w:r w:rsidR="005146A8">
          <w:t>s</w:t>
        </w:r>
      </w:ins>
      <w:r w:rsidRPr="00611AD4">
        <w:t xml:space="preserve"> de Données et d’administration MySQL. Il permet de générer du code SQL </w:t>
      </w:r>
      <w:r w:rsidR="009D0098" w:rsidRPr="00611AD4">
        <w:t xml:space="preserve">pour créer ou modifier des bases de données relationnelles. Il permet </w:t>
      </w:r>
      <w:ins w:id="159" w:author="Julie Chiarandini Bolioli" w:date="2024-05-06T18:12:00Z">
        <w:r w:rsidR="005146A8">
          <w:t xml:space="preserve">également </w:t>
        </w:r>
      </w:ins>
      <w:r w:rsidR="009D0098" w:rsidRPr="00611AD4">
        <w:t>de gérer des connexions de base</w:t>
      </w:r>
      <w:ins w:id="160" w:author="Julie Chiarandini Bolioli" w:date="2024-05-06T18:12:00Z">
        <w:r w:rsidR="005146A8">
          <w:t>s</w:t>
        </w:r>
      </w:ins>
      <w:r w:rsidR="009D0098" w:rsidRPr="00611AD4">
        <w:t xml:space="preserve"> de données ainsi que l’exécution de requête SQL.</w:t>
      </w:r>
    </w:p>
    <w:p w14:paraId="50D2AE9F" w14:textId="77777777" w:rsidR="004D5127" w:rsidRPr="00611AD4" w:rsidRDefault="004D5127"/>
    <w:p w14:paraId="3AB4E03D" w14:textId="77777777" w:rsidR="004D5127" w:rsidRPr="00611AD4" w:rsidRDefault="004D5127"/>
    <w:p w14:paraId="09F0D002" w14:textId="088E3F1D" w:rsidR="00992146" w:rsidRPr="00611AD4" w:rsidRDefault="009D0098" w:rsidP="009D0098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11AD4">
        <w:rPr>
          <w:sz w:val="22"/>
          <w:szCs w:val="22"/>
        </w:rPr>
        <w:t>LANGAGES</w:t>
      </w:r>
    </w:p>
    <w:p w14:paraId="3316F056" w14:textId="77777777" w:rsidR="009D0098" w:rsidRPr="00611AD4" w:rsidRDefault="009D0098" w:rsidP="009D0098"/>
    <w:p w14:paraId="170E3A0B" w14:textId="6C75CAB6" w:rsidR="00103E3C" w:rsidRPr="00611AD4" w:rsidRDefault="0093113B" w:rsidP="009D0098">
      <w:r w:rsidRPr="00611AD4">
        <w:t>[Logo HTML]HTML (</w:t>
      </w:r>
      <w:proofErr w:type="spellStart"/>
      <w:r w:rsidRPr="00611AD4">
        <w:t>Hypertext</w:t>
      </w:r>
      <w:proofErr w:type="spellEnd"/>
      <w:r w:rsidRPr="00611AD4">
        <w:t xml:space="preserve"> Markup </w:t>
      </w:r>
      <w:proofErr w:type="spellStart"/>
      <w:r w:rsidRPr="00611AD4">
        <w:t>Language</w:t>
      </w:r>
      <w:proofErr w:type="spellEnd"/>
      <w:r w:rsidRPr="00611AD4">
        <w:t xml:space="preserve">) : C’est un langage de balisage permettant de créer et </w:t>
      </w:r>
      <w:del w:id="161" w:author="Julie Chiarandini Bolioli" w:date="2024-05-06T18:14:00Z">
        <w:r w:rsidRPr="00611AD4" w:rsidDel="001E2D08">
          <w:delText xml:space="preserve">structurer </w:delText>
        </w:r>
      </w:del>
      <w:ins w:id="162" w:author="Julie Chiarandini Bolioli" w:date="2024-05-06T18:14:00Z">
        <w:r w:rsidR="001E2D08">
          <w:t>agencer</w:t>
        </w:r>
        <w:r w:rsidR="001E2D08" w:rsidRPr="00611AD4">
          <w:t xml:space="preserve"> </w:t>
        </w:r>
      </w:ins>
      <w:r w:rsidRPr="00611AD4">
        <w:t xml:space="preserve">le contenu d’une page web. </w:t>
      </w:r>
      <w:del w:id="163" w:author="Julie Chiarandini Bolioli" w:date="2024-05-06T18:15:00Z">
        <w:r w:rsidRPr="00611AD4" w:rsidDel="001E2D08">
          <w:delText>Il va permettre de structurer de façon</w:delText>
        </w:r>
      </w:del>
      <w:ins w:id="164" w:author="Julie Chiarandini Bolioli" w:date="2024-05-06T18:15:00Z">
        <w:r w:rsidR="001E2D08">
          <w:t>Il rend possible la st</w:t>
        </w:r>
      </w:ins>
      <w:ins w:id="165" w:author="Julie Chiarandini Bolioli" w:date="2024-05-06T18:16:00Z">
        <w:r w:rsidR="001E2D08">
          <w:t>ructuration</w:t>
        </w:r>
      </w:ins>
      <w:r w:rsidRPr="00611AD4">
        <w:t xml:space="preserve"> logique </w:t>
      </w:r>
      <w:del w:id="166" w:author="Julie Chiarandini Bolioli" w:date="2024-05-06T18:16:00Z">
        <w:r w:rsidRPr="00611AD4" w:rsidDel="001E2D08">
          <w:delText xml:space="preserve">le </w:delText>
        </w:r>
      </w:del>
      <w:ins w:id="167" w:author="Julie Chiarandini Bolioli" w:date="2024-05-06T18:16:00Z">
        <w:r w:rsidR="001E2D08">
          <w:t xml:space="preserve">du </w:t>
        </w:r>
      </w:ins>
      <w:r w:rsidRPr="00611AD4">
        <w:t>contenu textuel d’une page grâce à un système de balise</w:t>
      </w:r>
      <w:ins w:id="168" w:author="Julie Chiarandini Bolioli" w:date="2024-05-06T18:16:00Z">
        <w:r w:rsidR="001E2D08">
          <w:t>s</w:t>
        </w:r>
      </w:ins>
      <w:r w:rsidRPr="00611AD4">
        <w:t xml:space="preserve"> (&lt; &gt;)</w:t>
      </w:r>
      <w:del w:id="169" w:author="Julie Chiarandini Bolioli" w:date="2024-05-06T18:13:00Z">
        <w:r w:rsidRPr="00611AD4" w:rsidDel="005A76E8">
          <w:delText xml:space="preserve"> </w:delText>
        </w:r>
        <w:r w:rsidR="00103E3C" w:rsidRPr="00611AD4" w:rsidDel="005A76E8">
          <w:delText>permettant</w:delText>
        </w:r>
      </w:del>
      <w:ins w:id="170" w:author="Julie Chiarandini Bolioli" w:date="2024-05-06T18:13:00Z">
        <w:r w:rsidR="005A76E8">
          <w:t xml:space="preserve">, </w:t>
        </w:r>
      </w:ins>
      <w:del w:id="171" w:author="Julie Chiarandini Bolioli" w:date="2024-05-06T18:13:00Z">
        <w:r w:rsidRPr="00611AD4" w:rsidDel="005A76E8">
          <w:delText xml:space="preserve"> de hiérarchiser</w:delText>
        </w:r>
      </w:del>
      <w:ins w:id="172" w:author="Julie Chiarandini Bolioli" w:date="2024-05-06T18:13:00Z">
        <w:r w:rsidR="005A76E8">
          <w:t>hiérarchisant ainsi</w:t>
        </w:r>
      </w:ins>
      <w:r w:rsidRPr="00611AD4">
        <w:t xml:space="preserve"> </w:t>
      </w:r>
      <w:r w:rsidR="00103E3C" w:rsidRPr="00611AD4">
        <w:t>les éléments tel que les titres, les textes, les images, …</w:t>
      </w:r>
    </w:p>
    <w:p w14:paraId="5532F3F0" w14:textId="77777777" w:rsidR="00DC5611" w:rsidRPr="00611AD4" w:rsidRDefault="00DC5611" w:rsidP="009D0098"/>
    <w:p w14:paraId="75688602" w14:textId="08F885B7" w:rsidR="00103E3C" w:rsidRPr="00611AD4" w:rsidRDefault="00103E3C" w:rsidP="009D0098">
      <w:r w:rsidRPr="00611AD4">
        <w:t>[Logo CSS] CSS</w:t>
      </w:r>
      <w:r w:rsidR="00A2214C" w:rsidRPr="00611AD4">
        <w:t xml:space="preserve"> (</w:t>
      </w:r>
      <w:proofErr w:type="spellStart"/>
      <w:r w:rsidR="00A2214C" w:rsidRPr="00611AD4">
        <w:t>Cascading</w:t>
      </w:r>
      <w:proofErr w:type="spellEnd"/>
      <w:r w:rsidR="00A2214C" w:rsidRPr="00611AD4">
        <w:t xml:space="preserve"> Style Sheets) : </w:t>
      </w:r>
      <w:del w:id="173" w:author="Julie Chiarandini Bolioli" w:date="2024-05-06T18:16:00Z">
        <w:r w:rsidR="00A2214C" w:rsidRPr="00611AD4" w:rsidDel="00376BF8">
          <w:delText xml:space="preserve">C’est </w:delText>
        </w:r>
      </w:del>
      <w:ins w:id="174" w:author="Julie Chiarandini Bolioli" w:date="2024-05-06T18:16:00Z">
        <w:r w:rsidR="00376BF8">
          <w:t>Ce</w:t>
        </w:r>
      </w:ins>
      <w:del w:id="175" w:author="Julie Chiarandini Bolioli" w:date="2024-05-06T18:16:00Z">
        <w:r w:rsidR="00A2214C" w:rsidRPr="00611AD4" w:rsidDel="00376BF8">
          <w:delText>un</w:delText>
        </w:r>
      </w:del>
      <w:r w:rsidR="00A2214C" w:rsidRPr="00611AD4">
        <w:t xml:space="preserve"> langage</w:t>
      </w:r>
      <w:ins w:id="176" w:author="Julie Chiarandini Bolioli" w:date="2024-05-06T18:17:00Z">
        <w:r w:rsidR="00376BF8">
          <w:t>,</w:t>
        </w:r>
      </w:ins>
      <w:r w:rsidR="00A2214C" w:rsidRPr="00611AD4">
        <w:t xml:space="preserve"> </w:t>
      </w:r>
      <w:del w:id="177" w:author="Julie Chiarandini Bolioli" w:date="2024-05-06T18:16:00Z">
        <w:r w:rsidR="00A2214C" w:rsidRPr="00611AD4" w:rsidDel="00376BF8">
          <w:delText xml:space="preserve">base </w:delText>
        </w:r>
      </w:del>
      <w:ins w:id="178" w:author="Julie Chiarandini Bolioli" w:date="2024-05-06T18:16:00Z">
        <w:r w:rsidR="00376BF8" w:rsidRPr="00611AD4">
          <w:t>bas</w:t>
        </w:r>
        <w:r w:rsidR="00376BF8">
          <w:t>é</w:t>
        </w:r>
        <w:r w:rsidR="00376BF8" w:rsidRPr="00611AD4">
          <w:t xml:space="preserve"> </w:t>
        </w:r>
      </w:ins>
      <w:r w:rsidR="00A2214C" w:rsidRPr="00611AD4">
        <w:t>sur des feuille</w:t>
      </w:r>
      <w:ins w:id="179" w:author="Julie Chiarandini Bolioli" w:date="2024-05-06T18:16:00Z">
        <w:r w:rsidR="00376BF8">
          <w:t>s</w:t>
        </w:r>
      </w:ins>
      <w:r w:rsidR="00A2214C" w:rsidRPr="00611AD4">
        <w:t xml:space="preserve"> de style</w:t>
      </w:r>
      <w:ins w:id="180" w:author="Julie Chiarandini Bolioli" w:date="2024-05-06T18:16:00Z">
        <w:r w:rsidR="00376BF8">
          <w:t>s</w:t>
        </w:r>
      </w:ins>
      <w:ins w:id="181" w:author="Julie Chiarandini Bolioli" w:date="2024-05-06T18:17:00Z">
        <w:r w:rsidR="00376BF8">
          <w:t>,</w:t>
        </w:r>
      </w:ins>
      <w:r w:rsidR="00A2214C" w:rsidRPr="00611AD4">
        <w:t xml:space="preserve"> </w:t>
      </w:r>
      <w:del w:id="182" w:author="Julie Chiarandini Bolioli" w:date="2024-05-06T18:17:00Z">
        <w:r w:rsidR="00A2214C" w:rsidRPr="00611AD4" w:rsidDel="00376BF8">
          <w:delText xml:space="preserve">afin de </w:delText>
        </w:r>
      </w:del>
      <w:ins w:id="183" w:author="Julie Chiarandini Bolioli" w:date="2024-05-06T18:17:00Z">
        <w:r w:rsidR="00376BF8">
          <w:t xml:space="preserve">permet de </w:t>
        </w:r>
      </w:ins>
      <w:r w:rsidR="00A2214C" w:rsidRPr="00611AD4">
        <w:t xml:space="preserve">mettre en forme et de styliser le code HTML. Il va permettre de </w:t>
      </w:r>
      <w:del w:id="184" w:author="Julie Chiarandini Bolioli" w:date="2024-05-06T18:17:00Z">
        <w:r w:rsidR="00A2214C" w:rsidRPr="00611AD4" w:rsidDel="00376BF8">
          <w:delText xml:space="preserve">contrôler </w:delText>
        </w:r>
      </w:del>
      <w:ins w:id="185" w:author="Julie Chiarandini Bolioli" w:date="2024-05-06T18:17:00Z">
        <w:r w:rsidR="00376BF8">
          <w:t>définir</w:t>
        </w:r>
        <w:r w:rsidR="00376BF8" w:rsidRPr="00611AD4">
          <w:t xml:space="preserve"> </w:t>
        </w:r>
      </w:ins>
      <w:r w:rsidR="00A2214C" w:rsidRPr="00611AD4">
        <w:t xml:space="preserve">l’apparence visuelle </w:t>
      </w:r>
      <w:r w:rsidR="00DC5611" w:rsidRPr="00611AD4">
        <w:t>des éléments</w:t>
      </w:r>
      <w:r w:rsidR="00A2214C" w:rsidRPr="00611AD4">
        <w:t xml:space="preserve"> comme la couleur, la taille et la disposition grâce à </w:t>
      </w:r>
      <w:r w:rsidR="00DC5611" w:rsidRPr="00611AD4">
        <w:t>l’application de</w:t>
      </w:r>
      <w:r w:rsidR="00A2214C" w:rsidRPr="00611AD4">
        <w:t xml:space="preserve"> règle</w:t>
      </w:r>
      <w:ins w:id="186" w:author="Julie Chiarandini Bolioli" w:date="2024-05-06T18:17:00Z">
        <w:r w:rsidR="00376BF8">
          <w:t>s</w:t>
        </w:r>
      </w:ins>
      <w:r w:rsidR="00A2214C" w:rsidRPr="00611AD4">
        <w:t xml:space="preserve"> de style</w:t>
      </w:r>
      <w:ins w:id="187" w:author="Julie Chiarandini Bolioli" w:date="2024-05-06T18:17:00Z">
        <w:r w:rsidR="00376BF8">
          <w:t>s</w:t>
        </w:r>
      </w:ins>
      <w:r w:rsidR="00A2214C" w:rsidRPr="00611AD4">
        <w:t xml:space="preserve"> à l’aide de </w:t>
      </w:r>
      <w:r w:rsidR="00DC5611" w:rsidRPr="00611AD4">
        <w:t>sélecteur</w:t>
      </w:r>
      <w:ins w:id="188" w:author="Julie Chiarandini Bolioli" w:date="2024-05-06T18:17:00Z">
        <w:r w:rsidR="00376BF8">
          <w:t>s</w:t>
        </w:r>
      </w:ins>
      <w:r w:rsidR="00A2214C" w:rsidRPr="00611AD4">
        <w:t xml:space="preserve"> et de propriétés CSS</w:t>
      </w:r>
      <w:r w:rsidR="00DC5611" w:rsidRPr="00611AD4">
        <w:t>.</w:t>
      </w:r>
    </w:p>
    <w:p w14:paraId="7008404E" w14:textId="77777777" w:rsidR="00DC5611" w:rsidRPr="00611AD4" w:rsidRDefault="00DC5611" w:rsidP="009D0098"/>
    <w:p w14:paraId="5717601C" w14:textId="12BD0147" w:rsidR="00DC5611" w:rsidRPr="00611AD4" w:rsidRDefault="00DC5611" w:rsidP="009D0098">
      <w:r w:rsidRPr="00611AD4">
        <w:t>[Logo Javascript] Javascript : C’est un langage de programmation côté client utilisé afin de rendre les pages interactive</w:t>
      </w:r>
      <w:ins w:id="189" w:author="Julie Chiarandini Bolioli" w:date="2024-05-06T18:18:00Z">
        <w:r w:rsidR="00212C0E">
          <w:t>s</w:t>
        </w:r>
      </w:ins>
      <w:r w:rsidRPr="00611AD4">
        <w:t xml:space="preserve"> et dynamique</w:t>
      </w:r>
      <w:ins w:id="190" w:author="Julie Chiarandini Bolioli" w:date="2024-05-06T18:18:00Z">
        <w:r w:rsidR="00212C0E">
          <w:t>s</w:t>
        </w:r>
      </w:ins>
      <w:r w:rsidRPr="00611AD4">
        <w:t xml:space="preserve">. Il permet la manipulation de contenu </w:t>
      </w:r>
      <w:proofErr w:type="gramStart"/>
      <w:r w:rsidRPr="00611AD4">
        <w:t>HTML ,</w:t>
      </w:r>
      <w:proofErr w:type="gramEnd"/>
      <w:r w:rsidRPr="00611AD4">
        <w:t xml:space="preserve"> l’interaction avec l’utilisateur et la gestion des évènements.</w:t>
      </w:r>
    </w:p>
    <w:p w14:paraId="6ACE6890" w14:textId="77777777" w:rsidR="00DC5611" w:rsidRPr="00611AD4" w:rsidRDefault="00DC5611" w:rsidP="009D0098"/>
    <w:p w14:paraId="6BA611FB" w14:textId="46F952CF" w:rsidR="00DC5611" w:rsidRPr="00611AD4" w:rsidRDefault="00DC5611" w:rsidP="009D0098">
      <w:r w:rsidRPr="00611AD4">
        <w:t>[Logo PHP] PHP : C’est un langage côté serveur</w:t>
      </w:r>
      <w:r w:rsidR="00C8296A" w:rsidRPr="00611AD4">
        <w:t xml:space="preserve"> </w:t>
      </w:r>
      <w:del w:id="191" w:author="Julie Chiarandini Bolioli" w:date="2024-05-06T18:18:00Z">
        <w:r w:rsidR="00C8296A" w:rsidRPr="00611AD4" w:rsidDel="004F593B">
          <w:delText>utilisé permettant</w:delText>
        </w:r>
      </w:del>
      <w:ins w:id="192" w:author="Julie Chiarandini Bolioli" w:date="2024-05-06T18:19:00Z">
        <w:r w:rsidR="004F593B">
          <w:t>utilisé pour</w:t>
        </w:r>
      </w:ins>
      <w:del w:id="193" w:author="Julie Chiarandini Bolioli" w:date="2024-05-06T18:19:00Z">
        <w:r w:rsidR="00C8296A" w:rsidRPr="00611AD4" w:rsidDel="004F593B">
          <w:delText xml:space="preserve"> de</w:delText>
        </w:r>
      </w:del>
      <w:r w:rsidR="00C8296A" w:rsidRPr="00611AD4">
        <w:t xml:space="preserve"> se connecter et </w:t>
      </w:r>
      <w:del w:id="194" w:author="Julie Chiarandini Bolioli" w:date="2024-05-06T18:19:00Z">
        <w:r w:rsidR="00C8296A" w:rsidRPr="00611AD4" w:rsidDel="004F593B">
          <w:delText>d’</w:delText>
        </w:r>
      </w:del>
      <w:r w:rsidR="00C8296A" w:rsidRPr="00611AD4">
        <w:t>interagir avec les bases de données pour la création et la récupération d’informations. Il va permettre de générer du contenu HTML contribuant à la création d’application</w:t>
      </w:r>
      <w:ins w:id="195" w:author="Julie Chiarandini Bolioli" w:date="2024-05-06T18:19:00Z">
        <w:r w:rsidR="004F593B">
          <w:t>s</w:t>
        </w:r>
      </w:ins>
      <w:r w:rsidR="00C8296A" w:rsidRPr="00611AD4">
        <w:t xml:space="preserve"> web dynamiques et interactives</w:t>
      </w:r>
      <w:ins w:id="196" w:author="Julie Chiarandini Bolioli" w:date="2024-05-06T18:19:00Z">
        <w:r w:rsidR="004F593B">
          <w:t>.</w:t>
        </w:r>
      </w:ins>
    </w:p>
    <w:p w14:paraId="700154BE" w14:textId="77777777" w:rsidR="00DC5611" w:rsidRPr="00611AD4" w:rsidRDefault="00DC5611" w:rsidP="009D0098"/>
    <w:p w14:paraId="3E37DE9F" w14:textId="77777777" w:rsidR="00DC5611" w:rsidRPr="00611AD4" w:rsidRDefault="00DC5611" w:rsidP="009D0098"/>
    <w:p w14:paraId="50894429" w14:textId="77777777" w:rsidR="005B48FD" w:rsidRPr="00611AD4" w:rsidRDefault="005B48FD" w:rsidP="009D0098"/>
    <w:p w14:paraId="1042390B" w14:textId="77777777" w:rsidR="005B48FD" w:rsidRPr="00611AD4" w:rsidRDefault="005B48FD" w:rsidP="009D0098"/>
    <w:p w14:paraId="7E474A81" w14:textId="3CB7F267" w:rsidR="005B48FD" w:rsidRPr="00611AD4" w:rsidRDefault="005B48FD" w:rsidP="005B48FD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11AD4">
        <w:rPr>
          <w:sz w:val="22"/>
          <w:szCs w:val="22"/>
        </w:rPr>
        <w:t>ARBORESCENCE DU PROJET</w:t>
      </w:r>
    </w:p>
    <w:p w14:paraId="2D813136" w14:textId="77777777" w:rsidR="005B48FD" w:rsidRPr="00611AD4" w:rsidRDefault="005B48FD" w:rsidP="005B48FD"/>
    <w:p w14:paraId="1E78078D" w14:textId="77777777" w:rsidR="005B48FD" w:rsidRPr="00611AD4" w:rsidRDefault="005B48FD" w:rsidP="005B48FD">
      <w:r w:rsidRPr="00611AD4">
        <w:lastRenderedPageBreak/>
        <w:t>[Screen de l’arborecence]</w:t>
      </w:r>
    </w:p>
    <w:p w14:paraId="25BDA321" w14:textId="2815EDCC" w:rsidR="005B48FD" w:rsidRPr="00611AD4" w:rsidRDefault="005B48FD" w:rsidP="005B48FD"/>
    <w:p w14:paraId="33A515E2" w14:textId="36C79226" w:rsidR="00992146" w:rsidRPr="00611AD4" w:rsidRDefault="00101961">
      <w:r w:rsidRPr="00611AD4">
        <w:t xml:space="preserve">L'arborescence d'un site web est une représentation de sa structure organisationnelle, décrivant </w:t>
      </w:r>
      <w:del w:id="197" w:author="Julie Chiarandini Bolioli" w:date="2024-05-06T18:20:00Z">
        <w:r w:rsidRPr="00611AD4" w:rsidDel="0059138E">
          <w:delText xml:space="preserve">comment </w:delText>
        </w:r>
      </w:del>
      <w:ins w:id="198" w:author="Julie Chiarandini Bolioli" w:date="2024-05-06T18:20:00Z">
        <w:r w:rsidR="0059138E">
          <w:t xml:space="preserve">la manière dont </w:t>
        </w:r>
      </w:ins>
      <w:r w:rsidRPr="00611AD4">
        <w:t>les différentes pages et sections sont organisées et liées entre elles. Elle est souvent représentée sous forme de diagramme ou de liste hiérarchique, montrant les pages principales, les sous-pages et les liens qui les connectent. Cette arborescence permet de visualiser la navigation du site et aide à planifier la disposition et l'organisation du contenu de manière logique et intuitive pour les utilisateurs.</w:t>
      </w:r>
    </w:p>
    <w:p w14:paraId="514B24C1" w14:textId="77777777" w:rsidR="00BB2965" w:rsidRPr="00611AD4" w:rsidRDefault="00BB2965"/>
    <w:p w14:paraId="5800E25C" w14:textId="77777777" w:rsidR="00BB2965" w:rsidRPr="00611AD4" w:rsidRDefault="00BB2965"/>
    <w:p w14:paraId="48DFDE37" w14:textId="1DFD3DEF" w:rsidR="00BB2965" w:rsidRPr="00611AD4" w:rsidRDefault="009D1452">
      <w:r w:rsidRPr="00611AD4">
        <w:tab/>
        <w:t>3- SPECIFICATION FONCTIONNELLES</w:t>
      </w:r>
    </w:p>
    <w:p w14:paraId="37B4CC09" w14:textId="77777777" w:rsidR="009D1452" w:rsidRPr="00611AD4" w:rsidRDefault="009D1452"/>
    <w:p w14:paraId="77D725C5" w14:textId="1C08D4D0" w:rsidR="009D1452" w:rsidRPr="00611AD4" w:rsidRDefault="009D1452" w:rsidP="009D1452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11AD4">
        <w:rPr>
          <w:sz w:val="22"/>
          <w:szCs w:val="22"/>
        </w:rPr>
        <w:t>USE CASE</w:t>
      </w:r>
    </w:p>
    <w:p w14:paraId="666E6AE0" w14:textId="77777777" w:rsidR="00FD1736" w:rsidRPr="00611AD4" w:rsidRDefault="00FD1736" w:rsidP="00FD1736">
      <w:pPr>
        <w:pStyle w:val="Paragraphedeliste"/>
        <w:ind w:left="1060"/>
        <w:rPr>
          <w:sz w:val="22"/>
          <w:szCs w:val="22"/>
        </w:rPr>
      </w:pPr>
    </w:p>
    <w:p w14:paraId="30B8C63D" w14:textId="5746757F" w:rsidR="009D1452" w:rsidRPr="00611AD4" w:rsidRDefault="009D1452" w:rsidP="009D1452">
      <w:proofErr w:type="gramStart"/>
      <w:r w:rsidRPr="00611AD4">
        <w:t>Le Use</w:t>
      </w:r>
      <w:proofErr w:type="gramEnd"/>
      <w:r w:rsidRPr="00611AD4">
        <w:t xml:space="preserve"> Case (Cas d’Utilisation en français) est une modélisation qui permet de décrire les interactions entre les utilisateur (acteur) et le </w:t>
      </w:r>
      <w:del w:id="199" w:author="Julie Chiarandini Bolioli" w:date="2024-05-06T18:21:00Z">
        <w:r w:rsidRPr="00611AD4" w:rsidDel="0059138E">
          <w:delText xml:space="preserve">system </w:delText>
        </w:r>
      </w:del>
      <w:ins w:id="200" w:author="Julie Chiarandini Bolioli" w:date="2024-05-06T18:21:00Z">
        <w:r w:rsidR="0059138E" w:rsidRPr="00611AD4">
          <w:t>syst</w:t>
        </w:r>
        <w:r w:rsidR="0059138E">
          <w:t>è</w:t>
        </w:r>
        <w:r w:rsidR="0059138E" w:rsidRPr="00611AD4">
          <w:t>m</w:t>
        </w:r>
        <w:r w:rsidR="0059138E">
          <w:t>e</w:t>
        </w:r>
        <w:r w:rsidR="0059138E" w:rsidRPr="00611AD4">
          <w:t xml:space="preserve"> </w:t>
        </w:r>
      </w:ins>
      <w:r w:rsidRPr="00611AD4">
        <w:t>d’information.</w:t>
      </w:r>
    </w:p>
    <w:p w14:paraId="34082A96" w14:textId="7028494F" w:rsidR="009D1452" w:rsidRPr="00611AD4" w:rsidRDefault="009D1452" w:rsidP="009D1452">
      <w:r w:rsidRPr="00611AD4">
        <w:t xml:space="preserve">Il </w:t>
      </w:r>
      <w:r w:rsidR="00F00D2F" w:rsidRPr="00611AD4">
        <w:t xml:space="preserve">définit les différentes actions que l’utilisateur peut </w:t>
      </w:r>
      <w:r w:rsidR="00FD1736" w:rsidRPr="00611AD4">
        <w:t>entreprendre sur</w:t>
      </w:r>
      <w:r w:rsidR="00F00D2F" w:rsidRPr="00611AD4">
        <w:t xml:space="preserve"> le système pour atteindre un objectif spécifique.</w:t>
      </w:r>
    </w:p>
    <w:p w14:paraId="73CB6E38" w14:textId="40A7DF77" w:rsidR="00F00D2F" w:rsidRPr="00611AD4" w:rsidRDefault="00F00D2F" w:rsidP="009D1452">
      <w:r w:rsidRPr="00611AD4">
        <w:t xml:space="preserve">Il est représenté sous forme de schéma qui montre les différents acteurs, les cas d’utilisations et </w:t>
      </w:r>
      <w:r w:rsidR="002C06FB">
        <w:t>les</w:t>
      </w:r>
      <w:commentRangeStart w:id="201"/>
      <w:r w:rsidRPr="00611AD4">
        <w:t xml:space="preserve"> relation</w:t>
      </w:r>
      <w:r w:rsidR="002C06FB">
        <w:t>s</w:t>
      </w:r>
      <w:r w:rsidRPr="00611AD4">
        <w:t xml:space="preserve"> </w:t>
      </w:r>
      <w:commentRangeEnd w:id="201"/>
      <w:r w:rsidR="0059138E">
        <w:rPr>
          <w:rStyle w:val="Marquedecommentaire"/>
        </w:rPr>
        <w:commentReference w:id="201"/>
      </w:r>
      <w:r w:rsidRPr="00611AD4">
        <w:t xml:space="preserve">entre eux. Il </w:t>
      </w:r>
      <w:r w:rsidR="00FD1736" w:rsidRPr="00611AD4">
        <w:t>permet</w:t>
      </w:r>
      <w:r w:rsidRPr="00611AD4">
        <w:t xml:space="preserve"> de comprendre les </w:t>
      </w:r>
      <w:r w:rsidR="00FD1736" w:rsidRPr="00611AD4">
        <w:t>fonctionnalités</w:t>
      </w:r>
      <w:r w:rsidRPr="00611AD4">
        <w:t xml:space="preserve"> du syst</w:t>
      </w:r>
      <w:r w:rsidR="00FD1736" w:rsidRPr="00611AD4">
        <w:t>ème du point de vue de l’utilisateur.</w:t>
      </w:r>
    </w:p>
    <w:p w14:paraId="66F5E398" w14:textId="77777777" w:rsidR="00FD1736" w:rsidRPr="00611AD4" w:rsidRDefault="00FD1736" w:rsidP="009D1452"/>
    <w:p w14:paraId="022FF3B7" w14:textId="2350413C" w:rsidR="00FD1736" w:rsidRPr="00611AD4" w:rsidRDefault="00BE16EF" w:rsidP="009D1452">
      <w:r w:rsidRPr="00611AD4">
        <w:t>[</w:t>
      </w:r>
      <w:proofErr w:type="gramStart"/>
      <w:r w:rsidRPr="00611AD4">
        <w:t>img</w:t>
      </w:r>
      <w:proofErr w:type="gramEnd"/>
      <w:r w:rsidRPr="00611AD4">
        <w:t xml:space="preserve"> acteur]  Ceci </w:t>
      </w:r>
      <w:r w:rsidR="005C5DF8">
        <w:t xml:space="preserve">  </w:t>
      </w:r>
      <w:r w:rsidRPr="00611AD4">
        <w:t>est la représentation de l’acteur dans le schéma, ici le modérateur</w:t>
      </w:r>
      <w:ins w:id="202" w:author="Julie Chiarandini Bolioli" w:date="2024-05-06T18:23:00Z">
        <w:r w:rsidR="0059138E">
          <w:t>.</w:t>
        </w:r>
      </w:ins>
    </w:p>
    <w:p w14:paraId="366CCBFA" w14:textId="77777777" w:rsidR="00BE16EF" w:rsidRPr="00611AD4" w:rsidRDefault="00BE16EF" w:rsidP="009D1452"/>
    <w:p w14:paraId="774CAFEA" w14:textId="48252269" w:rsidR="00BE16EF" w:rsidRPr="00611AD4" w:rsidRDefault="00BE16EF" w:rsidP="009D1452">
      <w:r w:rsidRPr="00611AD4">
        <w:t>[</w:t>
      </w:r>
      <w:proofErr w:type="gramStart"/>
      <w:r w:rsidRPr="00611AD4">
        <w:t>img</w:t>
      </w:r>
      <w:proofErr w:type="gramEnd"/>
      <w:r w:rsidRPr="00611AD4">
        <w:t xml:space="preserve"> heritage]</w:t>
      </w:r>
      <w:r w:rsidR="00E672E2" w:rsidRPr="00611AD4">
        <w:t xml:space="preserve"> Ceci est un héritage. Le système </w:t>
      </w:r>
      <w:r w:rsidR="008E4C9B" w:rsidRPr="00611AD4">
        <w:t>d’héritage est</w:t>
      </w:r>
      <w:r w:rsidR="00E672E2" w:rsidRPr="00611AD4">
        <w:t xml:space="preserve"> </w:t>
      </w:r>
      <w:r w:rsidR="008E4C9B" w:rsidRPr="00611AD4">
        <w:t>une relation entre un</w:t>
      </w:r>
      <w:ins w:id="203" w:author="Julie Chiarandini Bolioli" w:date="2024-05-06T18:23:00Z">
        <w:r w:rsidR="0059138E">
          <w:t xml:space="preserve"> </w:t>
        </w:r>
      </w:ins>
      <w:r w:rsidR="001E7889" w:rsidRPr="00611AD4">
        <w:t xml:space="preserve">cas d’utilisation </w:t>
      </w:r>
      <w:r w:rsidR="008E4C9B" w:rsidRPr="00611AD4">
        <w:t xml:space="preserve">spécifique et un </w:t>
      </w:r>
      <w:r w:rsidR="001E7889" w:rsidRPr="00611AD4">
        <w:t>cas d’utilisation</w:t>
      </w:r>
      <w:r w:rsidR="008E4C9B" w:rsidRPr="00611AD4">
        <w:t xml:space="preserve"> plus général</w:t>
      </w:r>
      <w:r w:rsidR="001E7889" w:rsidRPr="00611AD4">
        <w:t xml:space="preserve">. </w:t>
      </w:r>
    </w:p>
    <w:p w14:paraId="1BF51218" w14:textId="25B8CFC9" w:rsidR="001E7889" w:rsidRPr="00611AD4" w:rsidRDefault="001E7889" w:rsidP="009D1452">
      <w:r w:rsidRPr="00611AD4">
        <w:t>Elle indique que le cas spécifique hérite des caractéristiques du cas général</w:t>
      </w:r>
      <w:del w:id="204" w:author="Julie Chiarandini Bolioli" w:date="2024-05-06T18:23:00Z">
        <w:r w:rsidRPr="00611AD4" w:rsidDel="0059138E">
          <w:delText>e</w:delText>
        </w:r>
      </w:del>
      <w:r w:rsidRPr="00611AD4">
        <w:t>.</w:t>
      </w:r>
    </w:p>
    <w:p w14:paraId="5416328F" w14:textId="4E4BDBA1" w:rsidR="001E7889" w:rsidRPr="00611AD4" w:rsidRDefault="001E7889" w:rsidP="009D1452">
      <w:r w:rsidRPr="00611AD4">
        <w:t>Elle va permettre de structurer et de simplifier la lecture du diagramme en regroupant les fonctionnalités communes à un cas d’utilisation plus général.</w:t>
      </w:r>
    </w:p>
    <w:p w14:paraId="5335B4F2" w14:textId="6D6E06F7" w:rsidR="001E7889" w:rsidRPr="00611AD4" w:rsidRDefault="001E7889" w:rsidP="009D1452">
      <w:r w:rsidRPr="00611AD4">
        <w:t>Ici, dans l’exemple</w:t>
      </w:r>
      <w:ins w:id="205" w:author="Julie Chiarandini Bolioli" w:date="2024-05-06T18:23:00Z">
        <w:r w:rsidR="0059138E">
          <w:t>,</w:t>
        </w:r>
      </w:ins>
      <w:r w:rsidRPr="00611AD4">
        <w:t xml:space="preserve"> </w:t>
      </w:r>
      <w:r w:rsidR="00EA7D93" w:rsidRPr="00611AD4">
        <w:t>l’utilisateur hérite des fonctionnalités du visiteur.</w:t>
      </w:r>
    </w:p>
    <w:p w14:paraId="512C2628" w14:textId="77777777" w:rsidR="00EA7D93" w:rsidRPr="00611AD4" w:rsidRDefault="00EA7D93" w:rsidP="009D1452"/>
    <w:p w14:paraId="6DB519E9" w14:textId="52262AF2" w:rsidR="00EA7D93" w:rsidRPr="00611AD4" w:rsidRDefault="00EA7D93" w:rsidP="009D1452">
      <w:r w:rsidRPr="00611AD4">
        <w:t>[</w:t>
      </w:r>
      <w:proofErr w:type="gramStart"/>
      <w:r w:rsidRPr="00611AD4">
        <w:t>img</w:t>
      </w:r>
      <w:proofErr w:type="gramEnd"/>
      <w:r w:rsidRPr="00611AD4">
        <w:t xml:space="preserve"> cas d’utilisation] Ceci est un cas d’</w:t>
      </w:r>
      <w:r w:rsidR="00571C64" w:rsidRPr="00611AD4">
        <w:t>utilisation</w:t>
      </w:r>
      <w:r w:rsidRPr="00611AD4">
        <w:t xml:space="preserve">. C’est une représentation d’une action que l’acteur sera autorisé à faire sur le </w:t>
      </w:r>
      <w:del w:id="206" w:author="Julie Chiarandini Bolioli" w:date="2024-05-06T18:23:00Z">
        <w:r w:rsidRPr="00611AD4" w:rsidDel="00BF0597">
          <w:delText xml:space="preserve">system </w:delText>
        </w:r>
      </w:del>
      <w:ins w:id="207" w:author="Julie Chiarandini Bolioli" w:date="2024-05-06T18:23:00Z">
        <w:r w:rsidR="00BF0597" w:rsidRPr="00611AD4">
          <w:t>syst</w:t>
        </w:r>
        <w:r w:rsidR="00BF0597">
          <w:t>ème</w:t>
        </w:r>
        <w:r w:rsidR="00BF0597" w:rsidRPr="00611AD4">
          <w:t xml:space="preserve"> </w:t>
        </w:r>
      </w:ins>
      <w:r w:rsidRPr="00611AD4">
        <w:t>d’information.</w:t>
      </w:r>
    </w:p>
    <w:p w14:paraId="4994341E" w14:textId="5C430FAC" w:rsidR="00571C64" w:rsidRPr="00611AD4" w:rsidRDefault="00571C64" w:rsidP="009D1452">
      <w:r w:rsidRPr="00611AD4">
        <w:t>[</w:t>
      </w:r>
      <w:proofErr w:type="gramStart"/>
      <w:r w:rsidRPr="00611AD4">
        <w:t>img</w:t>
      </w:r>
      <w:proofErr w:type="gramEnd"/>
      <w:r w:rsidRPr="00611AD4">
        <w:t xml:space="preserve"> include] </w:t>
      </w:r>
      <w:commentRangeStart w:id="208"/>
      <w:r w:rsidRPr="00611AD4">
        <w:t>L’include (ou inclusion) est une relation</w:t>
      </w:r>
      <w:r w:rsidR="003B2906" w:rsidRPr="00611AD4">
        <w:t xml:space="preserve"> obligatoire</w:t>
      </w:r>
      <w:r w:rsidRPr="00611AD4">
        <w:t xml:space="preserve"> entre cas d’utilisation</w:t>
      </w:r>
      <w:commentRangeEnd w:id="208"/>
      <w:r w:rsidR="00BF0597">
        <w:rPr>
          <w:rStyle w:val="Marquedecommentaire"/>
        </w:rPr>
        <w:commentReference w:id="208"/>
      </w:r>
      <w:r w:rsidR="003B2906" w:rsidRPr="00611AD4">
        <w:t>.</w:t>
      </w:r>
      <w:r w:rsidR="00663E60" w:rsidRPr="00611AD4">
        <w:t xml:space="preserve"> Elle est symbolisé</w:t>
      </w:r>
      <w:ins w:id="209" w:author="Julie Chiarandini Bolioli" w:date="2024-05-06T18:24:00Z">
        <w:r w:rsidR="00BF0597">
          <w:t>e</w:t>
        </w:r>
      </w:ins>
      <w:r w:rsidR="00663E60" w:rsidRPr="00611AD4">
        <w:t xml:space="preserve"> par une flèche pointant vers le cas inclus avec la mention &lt;&lt;include&gt;&gt;.</w:t>
      </w:r>
    </w:p>
    <w:p w14:paraId="0596E0C7" w14:textId="0B1A30AA" w:rsidR="00663E60" w:rsidRPr="00611AD4" w:rsidRDefault="00663E60" w:rsidP="009D1452">
      <w:r w:rsidRPr="00611AD4">
        <w:t>Ex</w:t>
      </w:r>
      <w:ins w:id="210" w:author="Julie Chiarandini Bolioli" w:date="2024-05-06T18:24:00Z">
        <w:r w:rsidR="00BF0597">
          <w:t>emple</w:t>
        </w:r>
      </w:ins>
      <w:del w:id="211" w:author="Julie Chiarandini Bolioli" w:date="2024-05-06T18:24:00Z">
        <w:r w:rsidRPr="00611AD4" w:rsidDel="00BF0597">
          <w:delText> </w:delText>
        </w:r>
      </w:del>
      <w:r w:rsidRPr="00611AD4">
        <w:t xml:space="preserve"> sur </w:t>
      </w:r>
      <w:proofErr w:type="gramStart"/>
      <w:r w:rsidRPr="00611AD4">
        <w:t>le use</w:t>
      </w:r>
      <w:proofErr w:type="gramEnd"/>
      <w:r w:rsidRPr="00611AD4">
        <w:t xml:space="preserve"> case : Le modérateur peut effacer un message sur une discussion</w:t>
      </w:r>
      <w:ins w:id="212" w:author="Julie Chiarandini Bolioli" w:date="2024-05-06T18:24:00Z">
        <w:r w:rsidR="00BF0597">
          <w:t>,</w:t>
        </w:r>
      </w:ins>
      <w:del w:id="213" w:author="Julie Chiarandini Bolioli" w:date="2024-05-06T18:24:00Z">
        <w:r w:rsidRPr="00611AD4" w:rsidDel="00BF0597">
          <w:delText xml:space="preserve"> </w:delText>
        </w:r>
      </w:del>
      <w:r w:rsidRPr="00611AD4">
        <w:t xml:space="preserve"> ce qui inclus d’afficher les réponses à la discussion.</w:t>
      </w:r>
    </w:p>
    <w:p w14:paraId="66D6BD01" w14:textId="77777777" w:rsidR="00663E60" w:rsidRPr="00611AD4" w:rsidRDefault="00663E60" w:rsidP="009D1452"/>
    <w:p w14:paraId="1E2E3040" w14:textId="479B84B7" w:rsidR="008D1136" w:rsidRPr="00611AD4" w:rsidRDefault="00663E60" w:rsidP="009D1452">
      <w:r w:rsidRPr="00611AD4">
        <w:t>[</w:t>
      </w:r>
      <w:proofErr w:type="gramStart"/>
      <w:r w:rsidRPr="00611AD4">
        <w:t>img</w:t>
      </w:r>
      <w:proofErr w:type="gramEnd"/>
      <w:r w:rsidRPr="00611AD4">
        <w:t xml:space="preserve"> </w:t>
      </w:r>
      <w:proofErr w:type="spellStart"/>
      <w:r w:rsidRPr="00611AD4">
        <w:t>extend</w:t>
      </w:r>
      <w:proofErr w:type="spellEnd"/>
      <w:r w:rsidRPr="00611AD4">
        <w:t>]</w:t>
      </w:r>
      <w:r w:rsidR="008D1136" w:rsidRPr="00611AD4">
        <w:t xml:space="preserve"> </w:t>
      </w:r>
      <w:r w:rsidRPr="00611AD4">
        <w:t>L’</w:t>
      </w:r>
      <w:proofErr w:type="spellStart"/>
      <w:r w:rsidRPr="00611AD4">
        <w:t>extend</w:t>
      </w:r>
      <w:proofErr w:type="spellEnd"/>
      <w:r w:rsidRPr="00611AD4">
        <w:t xml:space="preserve"> ou extension, quant à elle, est une relation optionnelle entre cas d’utilisation</w:t>
      </w:r>
      <w:r w:rsidR="008D1136" w:rsidRPr="00611AD4">
        <w:t>. Elle est symbolisée par une flèche qui pointe ver</w:t>
      </w:r>
      <w:ins w:id="214" w:author="Julie Chiarandini Bolioli" w:date="2024-05-06T18:27:00Z">
        <w:r w:rsidR="00CB146D">
          <w:t>s</w:t>
        </w:r>
      </w:ins>
      <w:r w:rsidR="008D1136" w:rsidRPr="00611AD4">
        <w:t xml:space="preserve"> le cas étendu avec la mention &lt;&lt;</w:t>
      </w:r>
      <w:proofErr w:type="spellStart"/>
      <w:r w:rsidR="008D1136" w:rsidRPr="00611AD4">
        <w:t>extend</w:t>
      </w:r>
      <w:proofErr w:type="spellEnd"/>
      <w:r w:rsidR="008D1136" w:rsidRPr="00611AD4">
        <w:t>&gt;&gt;</w:t>
      </w:r>
    </w:p>
    <w:p w14:paraId="76E11CFF" w14:textId="77777777" w:rsidR="009D2053" w:rsidRPr="00611AD4" w:rsidRDefault="009D2053" w:rsidP="009D1452"/>
    <w:p w14:paraId="38F72A7D" w14:textId="7993A1C9" w:rsidR="009D2053" w:rsidRPr="00611AD4" w:rsidRDefault="0076525B" w:rsidP="009D2053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11AD4">
        <w:rPr>
          <w:sz w:val="22"/>
          <w:szCs w:val="22"/>
        </w:rPr>
        <w:t>DIAGRAMME D’ACTIVITE</w:t>
      </w:r>
    </w:p>
    <w:p w14:paraId="23A25812" w14:textId="77777777" w:rsidR="0076525B" w:rsidRPr="00611AD4" w:rsidRDefault="0076525B" w:rsidP="0076525B"/>
    <w:p w14:paraId="72AFC1FC" w14:textId="769F595F" w:rsidR="0076525B" w:rsidRPr="00611AD4" w:rsidRDefault="00706533" w:rsidP="0076525B">
      <w:r w:rsidRPr="00611AD4">
        <w:t xml:space="preserve">Le diagramme d’activité est </w:t>
      </w:r>
      <w:ins w:id="215" w:author="Julie Chiarandini Bolioli" w:date="2024-05-06T18:27:00Z">
        <w:r w:rsidR="00CB146D">
          <w:t xml:space="preserve">un </w:t>
        </w:r>
      </w:ins>
      <w:r w:rsidRPr="00611AD4">
        <w:t xml:space="preserve">diagramme UML de </w:t>
      </w:r>
      <w:r w:rsidR="001B148D" w:rsidRPr="00611AD4">
        <w:t xml:space="preserve">modélisation comportementale qui a pour but de renseigner les flux de contrôle et d’activité dans un </w:t>
      </w:r>
      <w:r w:rsidR="00AC359E" w:rsidRPr="00611AD4">
        <w:t>système</w:t>
      </w:r>
      <w:r w:rsidR="001B148D" w:rsidRPr="00611AD4">
        <w:t>.</w:t>
      </w:r>
    </w:p>
    <w:p w14:paraId="5219A825" w14:textId="26195B73" w:rsidR="001B148D" w:rsidRDefault="001B148D" w:rsidP="0076525B">
      <w:r w:rsidRPr="00611AD4">
        <w:t xml:space="preserve">Il permet de représenter graphiquement, les différentes étapes </w:t>
      </w:r>
      <w:r w:rsidR="00AC359E" w:rsidRPr="00611AD4">
        <w:t>liées au déroulement d’un processus.</w:t>
      </w:r>
    </w:p>
    <w:p w14:paraId="204EC491" w14:textId="5E080B4C" w:rsidR="00492F71" w:rsidRPr="00611AD4" w:rsidRDefault="00492F71" w:rsidP="0076525B">
      <w:r>
        <w:t>Généralement, il représente un seul scénario mais il peut arriver qu’il en représente plusieurs en fonction de la complexité du dit processus.</w:t>
      </w:r>
    </w:p>
    <w:p w14:paraId="085F6891" w14:textId="77777777" w:rsidR="00AC359E" w:rsidRPr="00611AD4" w:rsidRDefault="00AC359E" w:rsidP="0076525B"/>
    <w:p w14:paraId="735032AE" w14:textId="1ADEDD3B" w:rsidR="00AC359E" w:rsidRPr="00611AD4" w:rsidRDefault="00AC359E" w:rsidP="0076525B">
      <w:r w:rsidRPr="00611AD4">
        <w:t>Pour une meilleur</w:t>
      </w:r>
      <w:r w:rsidR="00B66B64" w:rsidRPr="00611AD4">
        <w:t xml:space="preserve">e </w:t>
      </w:r>
      <w:r w:rsidR="00F1600D" w:rsidRPr="00611AD4">
        <w:t>lisibilité, le diagramme d’activité utilise différents symbole</w:t>
      </w:r>
      <w:r w:rsidR="00B66B64" w:rsidRPr="00611AD4">
        <w:t>s</w:t>
      </w:r>
      <w:r w:rsidR="00F1600D" w:rsidRPr="00611AD4">
        <w:t xml:space="preserve"> ayant chacun leur propre action : </w:t>
      </w:r>
    </w:p>
    <w:p w14:paraId="28BFA63E" w14:textId="77777777" w:rsidR="00F1600D" w:rsidRPr="00611AD4" w:rsidRDefault="00F1600D" w:rsidP="0076525B"/>
    <w:p w14:paraId="2C547675" w14:textId="1E0EDD05" w:rsidR="00AC359E" w:rsidRPr="00611AD4" w:rsidRDefault="00F1600D" w:rsidP="0076525B">
      <w:r w:rsidRPr="00611AD4">
        <w:t>[</w:t>
      </w:r>
      <w:proofErr w:type="gramStart"/>
      <w:r w:rsidRPr="00611AD4">
        <w:t>screen</w:t>
      </w:r>
      <w:proofErr w:type="gramEnd"/>
      <w:r w:rsidRPr="00611AD4">
        <w:t xml:space="preserve"> </w:t>
      </w:r>
      <w:proofErr w:type="spellStart"/>
      <w:r w:rsidRPr="00611AD4">
        <w:t>etat</w:t>
      </w:r>
      <w:proofErr w:type="spellEnd"/>
      <w:r w:rsidRPr="00611AD4">
        <w:t xml:space="preserve"> initial] L’état initial</w:t>
      </w:r>
      <w:r w:rsidR="00FA20D8" w:rsidRPr="00611AD4">
        <w:t xml:space="preserve"> : </w:t>
      </w:r>
      <w:r w:rsidRPr="00611AD4">
        <w:t>il représente le début du processus.</w:t>
      </w:r>
    </w:p>
    <w:p w14:paraId="05DD3371" w14:textId="191EDA91" w:rsidR="001B148D" w:rsidRPr="00611AD4" w:rsidRDefault="00F1600D" w:rsidP="0076525B">
      <w:r w:rsidRPr="00611AD4">
        <w:t>[</w:t>
      </w:r>
      <w:proofErr w:type="gramStart"/>
      <w:r w:rsidRPr="00611AD4">
        <w:t>screen</w:t>
      </w:r>
      <w:proofErr w:type="gramEnd"/>
      <w:r w:rsidRPr="00611AD4">
        <w:t xml:space="preserve"> </w:t>
      </w:r>
      <w:proofErr w:type="spellStart"/>
      <w:r w:rsidRPr="00611AD4">
        <w:t>accept</w:t>
      </w:r>
      <w:proofErr w:type="spellEnd"/>
      <w:r w:rsidRPr="00611AD4">
        <w:t xml:space="preserve"> signal] </w:t>
      </w:r>
      <w:proofErr w:type="spellStart"/>
      <w:r w:rsidRPr="00611AD4">
        <w:t>Accept</w:t>
      </w:r>
      <w:proofErr w:type="spellEnd"/>
      <w:r w:rsidRPr="00611AD4">
        <w:t xml:space="preserve"> Signal : </w:t>
      </w:r>
      <w:r w:rsidR="000F760F" w:rsidRPr="00611AD4">
        <w:t>Il représente l</w:t>
      </w:r>
      <w:r w:rsidR="00FA20D8" w:rsidRPr="00611AD4">
        <w:t>’étape qui reçoit un signal</w:t>
      </w:r>
      <w:del w:id="216" w:author="Julie Chiarandini Bolioli" w:date="2024-05-06T18:28:00Z">
        <w:r w:rsidR="00FA20D8" w:rsidRPr="00611AD4" w:rsidDel="00CB146D">
          <w:delText xml:space="preserve"> </w:delText>
        </w:r>
      </w:del>
      <w:r w:rsidR="000D684B" w:rsidRPr="00611AD4">
        <w:t xml:space="preserve"> entrant </w:t>
      </w:r>
      <w:r w:rsidR="00FA20D8" w:rsidRPr="00611AD4">
        <w:t xml:space="preserve">ou un évènement externe qui lui permet de pouvoir continuer son exécution. </w:t>
      </w:r>
    </w:p>
    <w:p w14:paraId="44EB2963" w14:textId="392FA463" w:rsidR="00FA20D8" w:rsidRPr="00611AD4" w:rsidRDefault="00FA20D8" w:rsidP="0076525B">
      <w:r w:rsidRPr="00611AD4">
        <w:t>[</w:t>
      </w:r>
      <w:proofErr w:type="gramStart"/>
      <w:r w:rsidRPr="00611AD4">
        <w:t>screen</w:t>
      </w:r>
      <w:proofErr w:type="gramEnd"/>
      <w:r w:rsidRPr="00611AD4">
        <w:t xml:space="preserve"> action] Action : représente</w:t>
      </w:r>
      <w:del w:id="217" w:author="Julie Chiarandini Bolioli" w:date="2024-05-06T18:28:00Z">
        <w:r w:rsidRPr="00611AD4" w:rsidDel="00CB146D">
          <w:delText>s</w:delText>
        </w:r>
      </w:del>
      <w:r w:rsidRPr="00611AD4">
        <w:t xml:space="preserve"> les différentes tâches de chaque étape</w:t>
      </w:r>
      <w:del w:id="218" w:author="Julie Chiarandini Bolioli" w:date="2024-05-06T18:28:00Z">
        <w:r w:rsidRPr="00611AD4" w:rsidDel="00CB146D">
          <w:delText>s</w:delText>
        </w:r>
      </w:del>
      <w:r w:rsidRPr="00611AD4">
        <w:t xml:space="preserve"> du processus.</w:t>
      </w:r>
    </w:p>
    <w:p w14:paraId="7D0E0D54" w14:textId="7CCC8BC7" w:rsidR="001B148D" w:rsidRPr="00611AD4" w:rsidRDefault="000C5E07" w:rsidP="0076525B">
      <w:r w:rsidRPr="00611AD4">
        <w:t>[</w:t>
      </w:r>
      <w:proofErr w:type="gramStart"/>
      <w:r w:rsidRPr="00611AD4">
        <w:t>screen</w:t>
      </w:r>
      <w:proofErr w:type="gramEnd"/>
      <w:r w:rsidRPr="00611AD4">
        <w:t xml:space="preserve"> nœud de décision] Le </w:t>
      </w:r>
      <w:r w:rsidR="00966B1C" w:rsidRPr="00611AD4">
        <w:t>Nœud</w:t>
      </w:r>
      <w:r w:rsidRPr="00611AD4">
        <w:t xml:space="preserve"> de décision : </w:t>
      </w:r>
      <w:r w:rsidR="00362278" w:rsidRPr="00611AD4">
        <w:t>C’est un point de décision dans le processus où le flux d’activité</w:t>
      </w:r>
      <w:del w:id="219" w:author="Julie Chiarandini Bolioli" w:date="2024-05-06T18:29:00Z">
        <w:r w:rsidR="00362278" w:rsidRPr="00611AD4" w:rsidDel="00CB146D">
          <w:delText>s</w:delText>
        </w:r>
      </w:del>
      <w:r w:rsidR="00362278" w:rsidRPr="00611AD4">
        <w:t xml:space="preserve"> peut diverger en fonction d’une condition ou d’</w:t>
      </w:r>
      <w:r w:rsidR="006F40F9" w:rsidRPr="00611AD4">
        <w:t>une</w:t>
      </w:r>
      <w:r w:rsidR="00362278" w:rsidRPr="00611AD4">
        <w:t xml:space="preserve"> décision.</w:t>
      </w:r>
    </w:p>
    <w:p w14:paraId="7660BBA9" w14:textId="30FA0F97" w:rsidR="000D684B" w:rsidRPr="00611AD4" w:rsidRDefault="00966B1C" w:rsidP="0076525B">
      <w:r w:rsidRPr="00611AD4">
        <w:t>[Screen fin de flot] L</w:t>
      </w:r>
      <w:r w:rsidR="00CC38D4" w:rsidRPr="00611AD4">
        <w:t>e nœud de fin de flow représente la fin d’un flux d’activité</w:t>
      </w:r>
      <w:del w:id="220" w:author="Julie Chiarandini Bolioli" w:date="2024-05-06T18:29:00Z">
        <w:r w:rsidR="00CC38D4" w:rsidRPr="00611AD4" w:rsidDel="00CB146D">
          <w:delText>s</w:delText>
        </w:r>
      </w:del>
      <w:r w:rsidR="00CC38D4" w:rsidRPr="00611AD4">
        <w:t xml:space="preserve"> spécifique à une branche, il n’a aucune incidence sur le reste des flux actifs de l’activité.</w:t>
      </w:r>
    </w:p>
    <w:p w14:paraId="053C292F" w14:textId="66CF7C44" w:rsidR="000D684B" w:rsidRPr="00611AD4" w:rsidRDefault="000D684B" w:rsidP="0076525B">
      <w:r w:rsidRPr="00611AD4">
        <w:t xml:space="preserve">[Screen </w:t>
      </w:r>
      <w:proofErr w:type="spellStart"/>
      <w:r w:rsidRPr="00611AD4">
        <w:t>send</w:t>
      </w:r>
      <w:proofErr w:type="spellEnd"/>
      <w:r w:rsidRPr="00611AD4">
        <w:t xml:space="preserve"> signal] Il représente une action qui déclenche l’envoi d’un signal ou d’un évènement à un autre élément du </w:t>
      </w:r>
      <w:del w:id="221" w:author="Julie Chiarandini Bolioli" w:date="2024-05-06T18:29:00Z">
        <w:r w:rsidRPr="00611AD4" w:rsidDel="00CB146D">
          <w:delText>system</w:delText>
        </w:r>
      </w:del>
      <w:ins w:id="222" w:author="Julie Chiarandini Bolioli" w:date="2024-05-06T18:29:00Z">
        <w:r w:rsidR="00CB146D" w:rsidRPr="00611AD4">
          <w:t>syst</w:t>
        </w:r>
        <w:r w:rsidR="00CB146D">
          <w:t>ème</w:t>
        </w:r>
      </w:ins>
      <w:r w:rsidRPr="00611AD4">
        <w:t>.</w:t>
      </w:r>
    </w:p>
    <w:p w14:paraId="665D45AC" w14:textId="7FC61AF8" w:rsidR="000D684B" w:rsidRPr="00611AD4" w:rsidRDefault="000D684B" w:rsidP="0076525B">
      <w:r w:rsidRPr="00611AD4">
        <w:t xml:space="preserve">[Screen </w:t>
      </w:r>
      <w:proofErr w:type="spellStart"/>
      <w:r w:rsidRPr="00611AD4">
        <w:t>etat</w:t>
      </w:r>
      <w:proofErr w:type="spellEnd"/>
      <w:r w:rsidRPr="00611AD4">
        <w:t xml:space="preserve"> final] L’état final représente, quant à lui, la fin du processus</w:t>
      </w:r>
      <w:ins w:id="223" w:author="Julie Chiarandini Bolioli" w:date="2024-05-06T18:29:00Z">
        <w:r w:rsidR="00CB146D">
          <w:t>.</w:t>
        </w:r>
      </w:ins>
      <w:r w:rsidRPr="00611AD4">
        <w:t xml:space="preserve"> </w:t>
      </w:r>
    </w:p>
    <w:p w14:paraId="38AB31BA" w14:textId="77777777" w:rsidR="006F40F9" w:rsidRPr="00611AD4" w:rsidRDefault="006F40F9" w:rsidP="0076525B"/>
    <w:p w14:paraId="70F7C9B9" w14:textId="69DC1BB8" w:rsidR="006F40F9" w:rsidRPr="00611AD4" w:rsidRDefault="006F40F9" w:rsidP="0076525B">
      <w:del w:id="224" w:author="Julie Chiarandini Bolioli" w:date="2024-05-06T18:29:00Z">
        <w:r w:rsidRPr="00611AD4" w:rsidDel="00CB146D">
          <w:delText>Pour le bien de mon</w:delText>
        </w:r>
      </w:del>
      <w:ins w:id="225" w:author="Julie Chiarandini Bolioli" w:date="2024-05-06T18:29:00Z">
        <w:r w:rsidR="00CB146D">
          <w:t>Dans le présent</w:t>
        </w:r>
      </w:ins>
      <w:r w:rsidRPr="00611AD4">
        <w:t xml:space="preserve"> mémoire</w:t>
      </w:r>
      <w:ins w:id="226" w:author="Julie Chiarandini Bolioli" w:date="2024-05-06T18:30:00Z">
        <w:r w:rsidR="00CB146D">
          <w:t xml:space="preserve">, </w:t>
        </w:r>
      </w:ins>
      <w:del w:id="227" w:author="Julie Chiarandini Bolioli" w:date="2024-05-06T18:30:00Z">
        <w:r w:rsidRPr="00611AD4" w:rsidDel="00CB146D">
          <w:delText xml:space="preserve"> et </w:delText>
        </w:r>
      </w:del>
      <w:del w:id="228" w:author="Julie Chiarandini Bolioli" w:date="2024-05-06T18:29:00Z">
        <w:r w:rsidRPr="00611AD4" w:rsidDel="00CB146D">
          <w:delText xml:space="preserve">eu </w:delText>
        </w:r>
      </w:del>
      <w:del w:id="229" w:author="Julie Chiarandini Bolioli" w:date="2024-05-06T18:30:00Z">
        <w:r w:rsidRPr="00611AD4" w:rsidDel="00CB146D">
          <w:delText xml:space="preserve">reste de la présentation, </w:delText>
        </w:r>
      </w:del>
      <w:r w:rsidRPr="00611AD4">
        <w:t>j’ai pris le parti de considérer que l’utilisateur est déjà connecté</w:t>
      </w:r>
      <w:ins w:id="230" w:author="Julie Chiarandini Bolioli" w:date="2024-05-06T18:30:00Z">
        <w:r w:rsidR="005E64C7">
          <w:t>,</w:t>
        </w:r>
      </w:ins>
      <w:r w:rsidRPr="00611AD4">
        <w:t xml:space="preserve"> et ai décidé de présenter </w:t>
      </w:r>
      <w:r w:rsidRPr="00611AD4">
        <w:rPr>
          <w:b/>
          <w:bCs/>
        </w:rPr>
        <w:t xml:space="preserve">l’affichage et l’envoi de message </w:t>
      </w:r>
      <w:r w:rsidR="003B5882" w:rsidRPr="00611AD4">
        <w:rPr>
          <w:b/>
          <w:bCs/>
        </w:rPr>
        <w:t>dans une messagerie interne.</w:t>
      </w:r>
    </w:p>
    <w:p w14:paraId="1171DBC9" w14:textId="77777777" w:rsidR="003B5882" w:rsidRPr="00611AD4" w:rsidRDefault="003B5882" w:rsidP="0076525B"/>
    <w:p w14:paraId="66CE25BC" w14:textId="7F190215" w:rsidR="003B5882" w:rsidRPr="00611AD4" w:rsidRDefault="003B5882" w:rsidP="0076525B">
      <w:r w:rsidRPr="00611AD4">
        <w:t>[</w:t>
      </w:r>
      <w:proofErr w:type="gramStart"/>
      <w:r w:rsidRPr="00611AD4">
        <w:t>screen</w:t>
      </w:r>
      <w:proofErr w:type="gramEnd"/>
      <w:r w:rsidRPr="00611AD4">
        <w:t xml:space="preserve"> du diagramme d’activité]</w:t>
      </w:r>
    </w:p>
    <w:p w14:paraId="7304BF5F" w14:textId="77777777" w:rsidR="00B40CB0" w:rsidRPr="00611AD4" w:rsidRDefault="00B40CB0" w:rsidP="0076525B"/>
    <w:p w14:paraId="4E0B742A" w14:textId="77777777" w:rsidR="00B40CB0" w:rsidRPr="00611AD4" w:rsidRDefault="00B40CB0" w:rsidP="0076525B"/>
    <w:p w14:paraId="13D5C971" w14:textId="1DAEE877" w:rsidR="003B5882" w:rsidRPr="00611AD4" w:rsidRDefault="003B5882" w:rsidP="003B5882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11AD4">
        <w:rPr>
          <w:sz w:val="22"/>
          <w:szCs w:val="22"/>
        </w:rPr>
        <w:lastRenderedPageBreak/>
        <w:t>DIAGRAMME DE SEQUENCE</w:t>
      </w:r>
    </w:p>
    <w:p w14:paraId="340722A7" w14:textId="77777777" w:rsidR="00CF7DDB" w:rsidRPr="00611AD4" w:rsidRDefault="00C07D67" w:rsidP="0076525B">
      <w:r w:rsidRPr="00611AD4">
        <w:t xml:space="preserve">Un diagramme de séquence UML est une modélisation qui montre comment différents objets ou composants interagissent les uns avec les autres dans un ordre chronologique et spécifique. </w:t>
      </w:r>
    </w:p>
    <w:p w14:paraId="7D49BBA6" w14:textId="748A2224" w:rsidR="003B5882" w:rsidRPr="00611AD4" w:rsidRDefault="00CF7DDB" w:rsidP="0076525B">
      <w:r w:rsidRPr="00611AD4">
        <w:t>Il est utile</w:t>
      </w:r>
      <w:r w:rsidR="00C07D67" w:rsidRPr="00611AD4">
        <w:t xml:space="preserve"> pour comprendre et communiquer la logique des interactions et des échanges de messages entre les différentes parties d'une applicatio</w:t>
      </w:r>
      <w:r w:rsidRPr="00611AD4">
        <w:t>n</w:t>
      </w:r>
      <w:r w:rsidR="00C07D67" w:rsidRPr="00611AD4">
        <w:t>.</w:t>
      </w:r>
    </w:p>
    <w:p w14:paraId="27CEB91D" w14:textId="4DDCF963" w:rsidR="00CF7DDB" w:rsidRPr="00611AD4" w:rsidRDefault="00CF7DDB" w:rsidP="0076525B">
      <w:commentRangeStart w:id="231"/>
      <w:del w:id="232" w:author="Julie Chiarandini Bolioli" w:date="2024-05-06T18:31:00Z">
        <w:r w:rsidRPr="00611AD4" w:rsidDel="003B2C63">
          <w:delText xml:space="preserve">A </w:delText>
        </w:r>
      </w:del>
      <w:ins w:id="233" w:author="Julie Chiarandini Bolioli" w:date="2024-05-06T18:31:00Z">
        <w:r w:rsidR="003B2C63">
          <w:t>À</w:t>
        </w:r>
        <w:r w:rsidR="003B2C63" w:rsidRPr="00611AD4">
          <w:t xml:space="preserve"> </w:t>
        </w:r>
      </w:ins>
      <w:r w:rsidR="00492F71">
        <w:t xml:space="preserve">contrario </w:t>
      </w:r>
      <w:r w:rsidRPr="00611AD4">
        <w:t xml:space="preserve">du </w:t>
      </w:r>
      <w:r w:rsidR="00B66B64" w:rsidRPr="00611AD4">
        <w:t>diagramme</w:t>
      </w:r>
      <w:r w:rsidRPr="00611AD4">
        <w:t xml:space="preserve"> d’activité, le diagramme de séquence représente </w:t>
      </w:r>
      <w:r w:rsidR="00B66B64" w:rsidRPr="00611AD4">
        <w:t>un seul scénario.</w:t>
      </w:r>
      <w:commentRangeEnd w:id="231"/>
      <w:r w:rsidR="003B2C63">
        <w:rPr>
          <w:rStyle w:val="Marquedecommentaire"/>
        </w:rPr>
        <w:commentReference w:id="231"/>
      </w:r>
    </w:p>
    <w:p w14:paraId="4BB83869" w14:textId="77777777" w:rsidR="00B66B64" w:rsidRPr="00611AD4" w:rsidRDefault="00B66B64" w:rsidP="0076525B"/>
    <w:p w14:paraId="6E4EA74D" w14:textId="394214DB" w:rsidR="00B66B64" w:rsidRPr="00611AD4" w:rsidRDefault="00B66B64" w:rsidP="00B66B64">
      <w:r w:rsidRPr="00611AD4">
        <w:t xml:space="preserve">Pour une meilleure lisibilité, le diagramme de séquence utilise aussi différents symboles ayant chacun leur propre action : </w:t>
      </w:r>
    </w:p>
    <w:p w14:paraId="71833923" w14:textId="5873BE11" w:rsidR="00B66B64" w:rsidRPr="00611AD4" w:rsidRDefault="00B66B64" w:rsidP="0076525B"/>
    <w:p w14:paraId="193BB869" w14:textId="6BDBB291" w:rsidR="006B7F1E" w:rsidRPr="00611AD4" w:rsidRDefault="00B66B64" w:rsidP="0076525B">
      <w:r w:rsidRPr="00611AD4">
        <w:t>[</w:t>
      </w:r>
      <w:proofErr w:type="gramStart"/>
      <w:r w:rsidRPr="00611AD4">
        <w:t>screen</w:t>
      </w:r>
      <w:proofErr w:type="gramEnd"/>
      <w:r w:rsidRPr="00611AD4">
        <w:t xml:space="preserve"> </w:t>
      </w:r>
      <w:proofErr w:type="spellStart"/>
      <w:r w:rsidRPr="00611AD4">
        <w:t>Lifeline</w:t>
      </w:r>
      <w:proofErr w:type="spellEnd"/>
      <w:r w:rsidRPr="00611AD4">
        <w:t xml:space="preserve">] : La </w:t>
      </w:r>
      <w:proofErr w:type="spellStart"/>
      <w:r w:rsidRPr="00611AD4">
        <w:t>Lifeline</w:t>
      </w:r>
      <w:proofErr w:type="spellEnd"/>
      <w:r w:rsidRPr="00611AD4">
        <w:t xml:space="preserve"> </w:t>
      </w:r>
      <w:r w:rsidR="006B7F1E" w:rsidRPr="00611AD4">
        <w:t>représente</w:t>
      </w:r>
      <w:r w:rsidRPr="00611AD4">
        <w:t xml:space="preserve"> l’existence temporelle d’un objet ou d’une enti</w:t>
      </w:r>
      <w:r w:rsidR="006B7F1E" w:rsidRPr="00611AD4">
        <w:t xml:space="preserve">té participant à l’interaction. En la suivant, on peut observer </w:t>
      </w:r>
      <w:del w:id="234" w:author="Julie Chiarandini Bolioli" w:date="2024-05-06T18:34:00Z">
        <w:r w:rsidR="006B7F1E" w:rsidRPr="00611AD4" w:rsidDel="003B2C63">
          <w:delText xml:space="preserve">son </w:delText>
        </w:r>
      </w:del>
      <w:ins w:id="235" w:author="Julie Chiarandini Bolioli" w:date="2024-05-06T18:34:00Z">
        <w:r w:rsidR="003B2C63">
          <w:t>l’</w:t>
        </w:r>
      </w:ins>
      <w:r w:rsidR="006B7F1E" w:rsidRPr="00611AD4">
        <w:t xml:space="preserve">état </w:t>
      </w:r>
      <w:ins w:id="236" w:author="Julie Chiarandini Bolioli" w:date="2024-05-06T18:34:00Z">
        <w:r w:rsidR="003B2C63">
          <w:t xml:space="preserve">de l’objet </w:t>
        </w:r>
      </w:ins>
      <w:r w:rsidR="006B7F1E" w:rsidRPr="00611AD4">
        <w:t>et ses interactions avec les autres objets au fil du temps</w:t>
      </w:r>
      <w:ins w:id="237" w:author="Julie Chiarandini Bolioli" w:date="2024-05-06T18:34:00Z">
        <w:r w:rsidR="003B2C63">
          <w:t>,</w:t>
        </w:r>
      </w:ins>
      <w:r w:rsidR="006B7F1E" w:rsidRPr="00611AD4">
        <w:t xml:space="preserve"> ce qui va aider à la compréhension du déroulement du scénario</w:t>
      </w:r>
      <w:del w:id="238" w:author="Julie Chiarandini Bolioli" w:date="2024-05-06T18:34:00Z">
        <w:r w:rsidR="006B7F1E" w:rsidRPr="00611AD4" w:rsidDel="003B2C63">
          <w:delText>s</w:delText>
        </w:r>
      </w:del>
      <w:r w:rsidR="006B7F1E" w:rsidRPr="00611AD4">
        <w:t xml:space="preserve"> d’utilisation.</w:t>
      </w:r>
    </w:p>
    <w:p w14:paraId="5EB96D62" w14:textId="5601FE98" w:rsidR="006B7F1E" w:rsidRPr="00611AD4" w:rsidRDefault="006B7F1E" w:rsidP="0076525B">
      <w:r w:rsidRPr="00611AD4">
        <w:t>[</w:t>
      </w:r>
      <w:proofErr w:type="gramStart"/>
      <w:r w:rsidRPr="00611AD4">
        <w:t>screen</w:t>
      </w:r>
      <w:proofErr w:type="gramEnd"/>
      <w:r w:rsidRPr="00611AD4">
        <w:t xml:space="preserve"> message synchrone] Le message synchrone est un</w:t>
      </w:r>
      <w:del w:id="239" w:author="Julie Chiarandini Bolioli" w:date="2024-05-06T18:34:00Z">
        <w:r w:rsidRPr="00611AD4" w:rsidDel="003B2C63">
          <w:delText>e</w:delText>
        </w:r>
      </w:del>
      <w:r w:rsidRPr="00611AD4">
        <w:t xml:space="preserve"> message où l’</w:t>
      </w:r>
      <w:r w:rsidR="00D10165" w:rsidRPr="00611AD4">
        <w:t>émetteur attend une réponse du système.</w:t>
      </w:r>
    </w:p>
    <w:p w14:paraId="43E011E8" w14:textId="61CE7235" w:rsidR="00D10165" w:rsidRPr="00611AD4" w:rsidRDefault="00D10165" w:rsidP="0076525B">
      <w:r w:rsidRPr="00611AD4">
        <w:t>[</w:t>
      </w:r>
      <w:proofErr w:type="gramStart"/>
      <w:r w:rsidRPr="00611AD4">
        <w:t>screen</w:t>
      </w:r>
      <w:proofErr w:type="gramEnd"/>
      <w:r w:rsidRPr="00611AD4">
        <w:t xml:space="preserve"> self message] Le self message est un message envoyé par un objet à lui-même. Il indique que l’objet en question déclenche une action qui n’interfère avec aucun autre objet.</w:t>
      </w:r>
    </w:p>
    <w:p w14:paraId="3D5FDAE7" w14:textId="1B948C22" w:rsidR="002145C1" w:rsidRPr="00611AD4" w:rsidRDefault="002145C1" w:rsidP="0076525B">
      <w:r w:rsidRPr="00611AD4">
        <w:t>[</w:t>
      </w:r>
      <w:proofErr w:type="gramStart"/>
      <w:r w:rsidRPr="00611AD4">
        <w:t>screen</w:t>
      </w:r>
      <w:proofErr w:type="gramEnd"/>
      <w:r w:rsidRPr="00611AD4">
        <w:t xml:space="preserve"> </w:t>
      </w:r>
      <w:proofErr w:type="spellStart"/>
      <w:r w:rsidRPr="00611AD4">
        <w:t>reply</w:t>
      </w:r>
      <w:proofErr w:type="spellEnd"/>
      <w:r w:rsidRPr="00611AD4">
        <w:t xml:space="preserve"> message] Le </w:t>
      </w:r>
      <w:proofErr w:type="spellStart"/>
      <w:r w:rsidRPr="00611AD4">
        <w:t>reply</w:t>
      </w:r>
      <w:proofErr w:type="spellEnd"/>
      <w:r w:rsidRPr="00611AD4">
        <w:t xml:space="preserve"> message est le message retour envoyé par le système en réponse au message envoyé par l’émetteur. </w:t>
      </w:r>
    </w:p>
    <w:p w14:paraId="1E9A27EE" w14:textId="525F5B96" w:rsidR="002145C1" w:rsidRPr="00611AD4" w:rsidRDefault="00BB564C" w:rsidP="0076525B">
      <w:r w:rsidRPr="00611AD4">
        <w:t xml:space="preserve">Le scénario alternatif représente une séquence d’action qui se produit </w:t>
      </w:r>
      <w:del w:id="240" w:author="Julie Chiarandini Bolioli" w:date="2024-05-06T18:35:00Z">
        <w:r w:rsidRPr="00611AD4" w:rsidDel="003B2C63">
          <w:delText xml:space="preserve">à </w:delText>
        </w:r>
      </w:del>
      <w:ins w:id="241" w:author="Julie Chiarandini Bolioli" w:date="2024-05-06T18:35:00Z">
        <w:r w:rsidR="003B2C63">
          <w:t>selon</w:t>
        </w:r>
        <w:r w:rsidR="003B2C63" w:rsidRPr="00611AD4">
          <w:t xml:space="preserve"> </w:t>
        </w:r>
      </w:ins>
      <w:r w:rsidRPr="00611AD4">
        <w:t>des conditions spécifique</w:t>
      </w:r>
      <w:ins w:id="242" w:author="Julie Chiarandini Bolioli" w:date="2024-05-06T18:35:00Z">
        <w:r w:rsidR="003B2C63">
          <w:t>s</w:t>
        </w:r>
      </w:ins>
      <w:r w:rsidRPr="00611AD4">
        <w:t xml:space="preserve"> qui diffèrent du scénario </w:t>
      </w:r>
      <w:r w:rsidR="00CF7B13" w:rsidRPr="00611AD4">
        <w:t>initial</w:t>
      </w:r>
      <w:r w:rsidRPr="00611AD4">
        <w:t>. Il permet de prendre en compte les différentes possibilités et le</w:t>
      </w:r>
      <w:ins w:id="243" w:author="Julie Chiarandini Bolioli" w:date="2024-05-06T18:35:00Z">
        <w:r w:rsidR="003B2C63">
          <w:t>s</w:t>
        </w:r>
      </w:ins>
      <w:r w:rsidRPr="00611AD4">
        <w:t xml:space="preserve"> cas exceptionnels</w:t>
      </w:r>
      <w:r w:rsidR="00CF7B13" w:rsidRPr="00611AD4">
        <w:t xml:space="preserve"> dans le comportement du système en offrant une vue complète et détaillé</w:t>
      </w:r>
      <w:ins w:id="244" w:author="Julie Chiarandini Bolioli" w:date="2024-05-06T18:35:00Z">
        <w:r w:rsidR="003B2C63">
          <w:t>e</w:t>
        </w:r>
      </w:ins>
      <w:r w:rsidR="00CF7B13" w:rsidRPr="00611AD4">
        <w:t xml:space="preserve"> des interactions.</w:t>
      </w:r>
    </w:p>
    <w:p w14:paraId="53CB701F" w14:textId="1A423E9B" w:rsidR="000B03BD" w:rsidRPr="00611AD4" w:rsidRDefault="000B03BD" w:rsidP="0076525B">
      <w:r w:rsidRPr="00611AD4">
        <w:t>[</w:t>
      </w:r>
      <w:proofErr w:type="gramStart"/>
      <w:r w:rsidRPr="00611AD4">
        <w:t>screen</w:t>
      </w:r>
      <w:proofErr w:type="gramEnd"/>
      <w:r w:rsidRPr="00611AD4">
        <w:t xml:space="preserve"> scenario alternatif] Dans cet</w:t>
      </w:r>
      <w:del w:id="245" w:author="Julie Chiarandini Bolioli" w:date="2024-05-06T18:36:00Z">
        <w:r w:rsidRPr="00611AD4" w:rsidDel="007702F1">
          <w:delText>te</w:delText>
        </w:r>
      </w:del>
      <w:r w:rsidRPr="00611AD4">
        <w:t xml:space="preserve"> exemple</w:t>
      </w:r>
      <w:del w:id="246" w:author="Julie Chiarandini Bolioli" w:date="2024-05-06T18:36:00Z">
        <w:r w:rsidRPr="00611AD4" w:rsidDel="007702F1">
          <w:delText xml:space="preserve"> </w:delText>
        </w:r>
      </w:del>
      <w:r w:rsidRPr="00611AD4">
        <w:t xml:space="preserve">, le Si informe que la discussion n’existe pas. L’utilisateur </w:t>
      </w:r>
      <w:del w:id="247" w:author="Julie Chiarandini Bolioli" w:date="2024-05-06T18:36:00Z">
        <w:r w:rsidRPr="00611AD4" w:rsidDel="007702F1">
          <w:delText>a le choix de</w:delText>
        </w:r>
      </w:del>
      <w:ins w:id="248" w:author="Julie Chiarandini Bolioli" w:date="2024-05-06T18:36:00Z">
        <w:r w:rsidR="007702F1">
          <w:t>peut</w:t>
        </w:r>
      </w:ins>
      <w:r w:rsidRPr="00611AD4">
        <w:t xml:space="preserve"> choisir une autre discussion et le scénario nominal peut reprendre.</w:t>
      </w:r>
    </w:p>
    <w:p w14:paraId="6B2BB2CC" w14:textId="289AB65D" w:rsidR="001A363E" w:rsidRPr="00611AD4" w:rsidRDefault="001A363E" w:rsidP="0076525B">
      <w:r w:rsidRPr="00611AD4">
        <w:t xml:space="preserve">Le scénario d’erreur représente une séquence d’action </w:t>
      </w:r>
      <w:r w:rsidR="00F04829" w:rsidRPr="00611AD4">
        <w:t xml:space="preserve">qui se produit lorsque des erreurs ou des exceptions </w:t>
      </w:r>
      <w:del w:id="249" w:author="Julie Chiarandini Bolioli" w:date="2024-05-06T18:36:00Z">
        <w:r w:rsidR="00F04829" w:rsidRPr="00611AD4" w:rsidDel="007702F1">
          <w:delText>se produisent</w:delText>
        </w:r>
      </w:del>
      <w:ins w:id="250" w:author="Julie Chiarandini Bolioli" w:date="2024-05-06T18:36:00Z">
        <w:r w:rsidR="007702F1">
          <w:t>ont lieu</w:t>
        </w:r>
      </w:ins>
      <w:r w:rsidR="00F04829" w:rsidRPr="00611AD4">
        <w:t xml:space="preserve"> pendant le scénario principal. Il est utilisé pour modéliser les réponses du système </w:t>
      </w:r>
      <w:del w:id="251" w:author="Julie Chiarandini Bolioli" w:date="2024-05-06T18:36:00Z">
        <w:r w:rsidR="00F04829" w:rsidRPr="00611AD4" w:rsidDel="007702F1">
          <w:delText xml:space="preserve">a </w:delText>
        </w:r>
      </w:del>
      <w:ins w:id="252" w:author="Julie Chiarandini Bolioli" w:date="2024-05-06T18:36:00Z">
        <w:r w:rsidR="007702F1">
          <w:t>à</w:t>
        </w:r>
        <w:r w:rsidR="007702F1" w:rsidRPr="00611AD4">
          <w:t xml:space="preserve"> </w:t>
        </w:r>
      </w:ins>
      <w:r w:rsidR="00F04829" w:rsidRPr="00611AD4">
        <w:t xml:space="preserve">des situations exceptionnelles ou </w:t>
      </w:r>
      <w:del w:id="253" w:author="Julie Chiarandini Bolioli" w:date="2024-05-06T18:37:00Z">
        <w:r w:rsidR="00F04829" w:rsidRPr="00611AD4" w:rsidDel="007702F1">
          <w:delText>a</w:delText>
        </w:r>
      </w:del>
      <w:ins w:id="254" w:author="Julie Chiarandini Bolioli" w:date="2024-05-06T18:37:00Z">
        <w:r w:rsidR="007702F1">
          <w:t>à</w:t>
        </w:r>
      </w:ins>
      <w:r w:rsidR="00F04829" w:rsidRPr="00611AD4">
        <w:t xml:space="preserve"> des conditions d’erreur telle</w:t>
      </w:r>
      <w:ins w:id="255" w:author="Julie Chiarandini Bolioli" w:date="2024-05-06T18:37:00Z">
        <w:r w:rsidR="007702F1">
          <w:t>s</w:t>
        </w:r>
      </w:ins>
      <w:r w:rsidR="00F04829" w:rsidRPr="00611AD4">
        <w:t xml:space="preserve"> que les erreurs de traitement, les cas non gérés ou les défaillances matérielles</w:t>
      </w:r>
    </w:p>
    <w:p w14:paraId="40C4A956" w14:textId="6A63992B" w:rsidR="00CF7B13" w:rsidRPr="00611AD4" w:rsidRDefault="00F04829" w:rsidP="0076525B">
      <w:r w:rsidRPr="00611AD4">
        <w:t>[</w:t>
      </w:r>
      <w:proofErr w:type="gramStart"/>
      <w:r w:rsidRPr="00611AD4">
        <w:t>screen</w:t>
      </w:r>
      <w:proofErr w:type="gramEnd"/>
      <w:r w:rsidRPr="00611AD4">
        <w:t xml:space="preserve"> scenario d’erreur] Dans cet</w:t>
      </w:r>
      <w:del w:id="256" w:author="Julie Chiarandini Bolioli" w:date="2024-05-06T18:37:00Z">
        <w:r w:rsidRPr="00611AD4" w:rsidDel="007702F1">
          <w:delText>te</w:delText>
        </w:r>
      </w:del>
      <w:r w:rsidRPr="00611AD4">
        <w:t xml:space="preserve"> exemple, le scénario d’erreur </w:t>
      </w:r>
      <w:del w:id="257" w:author="Julie Chiarandini Bolioli" w:date="2024-05-06T18:37:00Z">
        <w:r w:rsidRPr="00611AD4" w:rsidDel="007702F1">
          <w:delText xml:space="preserve">définit </w:delText>
        </w:r>
      </w:del>
      <w:ins w:id="258" w:author="Julie Chiarandini Bolioli" w:date="2024-05-06T18:37:00Z">
        <w:r w:rsidR="007702F1">
          <w:t>indique</w:t>
        </w:r>
        <w:r w:rsidR="007702F1" w:rsidRPr="00611AD4">
          <w:t xml:space="preserve"> </w:t>
        </w:r>
      </w:ins>
      <w:r w:rsidR="002651CE" w:rsidRPr="00611AD4">
        <w:t>qu’une défaillance lié</w:t>
      </w:r>
      <w:ins w:id="259" w:author="Julie Chiarandini Bolioli" w:date="2024-05-06T18:37:00Z">
        <w:r w:rsidR="007702F1">
          <w:t>e</w:t>
        </w:r>
      </w:ins>
      <w:r w:rsidR="002651CE" w:rsidRPr="00611AD4">
        <w:t xml:space="preserve"> au serveur s’est produit</w:t>
      </w:r>
      <w:ins w:id="260" w:author="Julie Chiarandini Bolioli" w:date="2024-05-06T18:37:00Z">
        <w:r w:rsidR="007702F1">
          <w:t>e</w:t>
        </w:r>
      </w:ins>
      <w:r w:rsidR="002651CE" w:rsidRPr="00611AD4">
        <w:t>. U</w:t>
      </w:r>
      <w:del w:id="261" w:author="Julie Chiarandini Bolioli" w:date="2024-05-06T18:37:00Z">
        <w:r w:rsidR="002651CE" w:rsidRPr="00611AD4" w:rsidDel="007702F1">
          <w:delText xml:space="preserve">. </w:delText>
        </w:r>
      </w:del>
      <w:ins w:id="262" w:author="Julie Chiarandini Bolioli" w:date="2024-05-06T18:37:00Z">
        <w:r w:rsidR="007702F1">
          <w:t>n</w:t>
        </w:r>
        <w:r w:rsidR="007702F1" w:rsidRPr="00611AD4">
          <w:t xml:space="preserve"> </w:t>
        </w:r>
      </w:ins>
      <w:r w:rsidR="002651CE" w:rsidRPr="00611AD4">
        <w:t>message de retour est renvoyé</w:t>
      </w:r>
      <w:r w:rsidR="000B03BD" w:rsidRPr="00611AD4">
        <w:t>. L’utilisateur ne peut rien faire pour résoudre le problème</w:t>
      </w:r>
    </w:p>
    <w:p w14:paraId="3E354373" w14:textId="56B22B63" w:rsidR="00CF7B13" w:rsidRPr="00611AD4" w:rsidRDefault="00CF7B13" w:rsidP="0076525B">
      <w:r w:rsidRPr="00611AD4">
        <w:t>Ci-dessous, le digramme de séquence représentant le scénario nominal de l’affichage et l’envoi d’un message.</w:t>
      </w:r>
    </w:p>
    <w:p w14:paraId="41893E7D" w14:textId="74D1489F" w:rsidR="00CF7B13" w:rsidRPr="00611AD4" w:rsidRDefault="00CF7B13" w:rsidP="0076525B">
      <w:pPr>
        <w:rPr>
          <w:b/>
          <w:bCs/>
        </w:rPr>
      </w:pPr>
      <w:r w:rsidRPr="00611AD4">
        <w:t>Le scénario nominal est défini</w:t>
      </w:r>
      <w:del w:id="263" w:author="Julie Chiarandini Bolioli" w:date="2024-05-06T18:37:00Z">
        <w:r w:rsidRPr="00611AD4" w:rsidDel="007702F1">
          <w:delText>t</w:delText>
        </w:r>
      </w:del>
      <w:r w:rsidRPr="00611AD4">
        <w:t xml:space="preserve"> par </w:t>
      </w:r>
      <w:r w:rsidR="00B40CB0" w:rsidRPr="00611AD4">
        <w:t xml:space="preserve">le fait que le système suit un </w:t>
      </w:r>
      <w:r w:rsidR="00B40CB0" w:rsidRPr="00611AD4">
        <w:rPr>
          <w:b/>
          <w:bCs/>
        </w:rPr>
        <w:t>chemin normal</w:t>
      </w:r>
      <w:r w:rsidR="00B40CB0" w:rsidRPr="00611AD4">
        <w:t xml:space="preserve"> sans </w:t>
      </w:r>
      <w:del w:id="264" w:author="Julie Chiarandini Bolioli" w:date="2024-05-06T18:38:00Z">
        <w:r w:rsidR="00B40CB0" w:rsidRPr="00611AD4" w:rsidDel="007702F1">
          <w:delText xml:space="preserve">rencontré </w:delText>
        </w:r>
      </w:del>
      <w:ins w:id="265" w:author="Julie Chiarandini Bolioli" w:date="2024-05-06T18:38:00Z">
        <w:r w:rsidR="007702F1" w:rsidRPr="00611AD4">
          <w:t>rencontr</w:t>
        </w:r>
        <w:r w:rsidR="007702F1">
          <w:t>er</w:t>
        </w:r>
        <w:r w:rsidR="007702F1" w:rsidRPr="00611AD4">
          <w:t xml:space="preserve"> </w:t>
        </w:r>
      </w:ins>
      <w:r w:rsidR="00B40CB0" w:rsidRPr="00611AD4">
        <w:t xml:space="preserve">de </w:t>
      </w:r>
      <w:r w:rsidR="00B40CB0" w:rsidRPr="00611AD4">
        <w:rPr>
          <w:b/>
          <w:bCs/>
        </w:rPr>
        <w:t>scénario alternatif</w:t>
      </w:r>
      <w:r w:rsidR="00B40CB0" w:rsidRPr="00611AD4">
        <w:t xml:space="preserve"> ni de </w:t>
      </w:r>
      <w:r w:rsidR="00B40CB0" w:rsidRPr="00611AD4">
        <w:rPr>
          <w:b/>
          <w:bCs/>
        </w:rPr>
        <w:t>scénario d’erreur.</w:t>
      </w:r>
    </w:p>
    <w:p w14:paraId="112650F7" w14:textId="77777777" w:rsidR="00B40CB0" w:rsidRPr="00611AD4" w:rsidRDefault="00B40CB0" w:rsidP="0076525B">
      <w:pPr>
        <w:rPr>
          <w:b/>
          <w:bCs/>
        </w:rPr>
      </w:pPr>
    </w:p>
    <w:p w14:paraId="514A21B2" w14:textId="793CB83F" w:rsidR="00B40CB0" w:rsidRPr="00611AD4" w:rsidRDefault="00B40CB0" w:rsidP="0076525B">
      <w:r w:rsidRPr="00611AD4">
        <w:lastRenderedPageBreak/>
        <w:t>[</w:t>
      </w:r>
      <w:proofErr w:type="gramStart"/>
      <w:r w:rsidRPr="00611AD4">
        <w:t>screen</w:t>
      </w:r>
      <w:proofErr w:type="gramEnd"/>
      <w:r w:rsidRPr="00611AD4">
        <w:t xml:space="preserve"> diagramme de séquence]</w:t>
      </w:r>
    </w:p>
    <w:p w14:paraId="0FFB31B7" w14:textId="77777777" w:rsidR="00B40CB0" w:rsidRPr="00611AD4" w:rsidRDefault="00B40CB0" w:rsidP="0076525B"/>
    <w:p w14:paraId="7B32AB45" w14:textId="77777777" w:rsidR="00B40CB0" w:rsidRPr="00611AD4" w:rsidRDefault="00B40CB0" w:rsidP="0076525B"/>
    <w:p w14:paraId="1E724A32" w14:textId="77777777" w:rsidR="00B40CB0" w:rsidRPr="00611AD4" w:rsidRDefault="00B40CB0" w:rsidP="0076525B"/>
    <w:p w14:paraId="0EE0445F" w14:textId="498DDB2C" w:rsidR="00B40CB0" w:rsidRPr="00611AD4" w:rsidRDefault="000B03BD" w:rsidP="0076525B">
      <w:r w:rsidRPr="00611AD4">
        <w:tab/>
        <w:t>4- CONCEPTION</w:t>
      </w:r>
    </w:p>
    <w:p w14:paraId="390D1D45" w14:textId="77777777" w:rsidR="000B03BD" w:rsidRPr="00611AD4" w:rsidRDefault="000B03BD" w:rsidP="0076525B"/>
    <w:p w14:paraId="7CBC4CA1" w14:textId="1ABB1A2A" w:rsidR="000B03BD" w:rsidRPr="00611AD4" w:rsidRDefault="00565FFF" w:rsidP="00565FFF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11AD4">
        <w:rPr>
          <w:sz w:val="22"/>
          <w:szCs w:val="22"/>
        </w:rPr>
        <w:t>MCD</w:t>
      </w:r>
    </w:p>
    <w:p w14:paraId="57D1634D" w14:textId="77777777" w:rsidR="00565FFF" w:rsidRPr="00611AD4" w:rsidRDefault="00565FFF" w:rsidP="00565FFF"/>
    <w:p w14:paraId="163AA3D4" w14:textId="0798F255" w:rsidR="00C5405D" w:rsidRPr="00611AD4" w:rsidRDefault="00565FFF" w:rsidP="00565FFF">
      <w:r w:rsidRPr="00611AD4">
        <w:t>Le MCD</w:t>
      </w:r>
      <w:r w:rsidR="002D3F47" w:rsidRPr="00611AD4">
        <w:t xml:space="preserve"> (Modèle de Conception de Données)</w:t>
      </w:r>
      <w:r w:rsidRPr="00611AD4">
        <w:t xml:space="preserve"> </w:t>
      </w:r>
      <w:r w:rsidR="00C5405D" w:rsidRPr="00611AD4">
        <w:t>est la première étape clé</w:t>
      </w:r>
      <w:del w:id="266" w:author="Julie Chiarandini Bolioli" w:date="2024-05-06T18:38:00Z">
        <w:r w:rsidR="00C5405D" w:rsidRPr="00611AD4" w:rsidDel="003E1AD5">
          <w:delText>s</w:delText>
        </w:r>
      </w:del>
      <w:r w:rsidR="00C5405D" w:rsidRPr="00611AD4">
        <w:t xml:space="preserve"> dans la conception, il </w:t>
      </w:r>
      <w:r w:rsidRPr="00611AD4">
        <w:t xml:space="preserve">est une </w:t>
      </w:r>
      <w:r w:rsidR="0029470B" w:rsidRPr="00611AD4">
        <w:t xml:space="preserve">représentation formelle des concepts et des relations d’un système d’information. </w:t>
      </w:r>
    </w:p>
    <w:p w14:paraId="2FF662C9" w14:textId="286AC978" w:rsidR="00565FFF" w:rsidRPr="00611AD4" w:rsidRDefault="0029470B" w:rsidP="00565FFF">
      <w:r w:rsidRPr="00611AD4">
        <w:t xml:space="preserve">Il est utilisé afin de décrire les entités, les attributs, </w:t>
      </w:r>
      <w:r w:rsidR="00C5405D" w:rsidRPr="00611AD4">
        <w:t>les associations</w:t>
      </w:r>
      <w:r w:rsidRPr="00611AD4">
        <w:t xml:space="preserve"> et les contraintes qui compose</w:t>
      </w:r>
      <w:ins w:id="267" w:author="Julie Chiarandini Bolioli" w:date="2024-05-06T18:38:00Z">
        <w:r w:rsidR="003E1AD5">
          <w:t>nt</w:t>
        </w:r>
      </w:ins>
      <w:r w:rsidRPr="00611AD4">
        <w:t xml:space="preserve"> le modèle de données.</w:t>
      </w:r>
    </w:p>
    <w:p w14:paraId="1E78E106" w14:textId="477AC739" w:rsidR="0029470B" w:rsidRPr="00611AD4" w:rsidRDefault="0029470B" w:rsidP="00565FFF">
      <w:r w:rsidRPr="00611AD4">
        <w:t xml:space="preserve">Il </w:t>
      </w:r>
      <w:r w:rsidR="00C5405D" w:rsidRPr="00611AD4">
        <w:t>constitue</w:t>
      </w:r>
      <w:r w:rsidRPr="00611AD4">
        <w:t xml:space="preserve"> le cahier des charges </w:t>
      </w:r>
      <w:r w:rsidR="00C5405D" w:rsidRPr="00611AD4">
        <w:t>pour la conception d’une base de données.</w:t>
      </w:r>
    </w:p>
    <w:p w14:paraId="5AFC6BF2" w14:textId="2CA42D4F" w:rsidR="00C5405D" w:rsidRPr="00611AD4" w:rsidRDefault="00C5405D" w:rsidP="00565FFF">
      <w:r w:rsidRPr="00611AD4">
        <w:t>En résumé, le MCD est une représentation graphique structuré</w:t>
      </w:r>
      <w:ins w:id="268" w:author="Julie Chiarandini Bolioli" w:date="2024-05-06T18:38:00Z">
        <w:r w:rsidR="003E1AD5">
          <w:t>e</w:t>
        </w:r>
      </w:ins>
      <w:r w:rsidRPr="00611AD4">
        <w:t xml:space="preserve"> des données facilitant la compréhension de leur gestion.</w:t>
      </w:r>
    </w:p>
    <w:p w14:paraId="71DACBFC" w14:textId="77777777" w:rsidR="00C5405D" w:rsidRPr="00611AD4" w:rsidRDefault="00C5405D" w:rsidP="00565FFF"/>
    <w:p w14:paraId="661B1E2B" w14:textId="362FC0BE" w:rsidR="00C5405D" w:rsidRPr="00611AD4" w:rsidRDefault="00C5405D" w:rsidP="00565FFF">
      <w:r w:rsidRPr="00611AD4">
        <w:t>Définissons</w:t>
      </w:r>
      <w:r w:rsidR="00975BB6" w:rsidRPr="00611AD4">
        <w:t xml:space="preserve"> </w:t>
      </w:r>
      <w:r w:rsidRPr="00611AD4">
        <w:t xml:space="preserve">les différents éléments d’un MCD : </w:t>
      </w:r>
    </w:p>
    <w:p w14:paraId="14C6435D" w14:textId="05A809F9" w:rsidR="00975BB6" w:rsidRPr="00611AD4" w:rsidRDefault="00975BB6" w:rsidP="00565FFF">
      <w:r w:rsidRPr="00611AD4">
        <w:t>[</w:t>
      </w:r>
      <w:proofErr w:type="gramStart"/>
      <w:r w:rsidRPr="00611AD4">
        <w:t>screen</w:t>
      </w:r>
      <w:proofErr w:type="gramEnd"/>
      <w:r w:rsidRPr="00611AD4">
        <w:t xml:space="preserve"> Entité]  </w:t>
      </w:r>
      <w:r w:rsidRPr="00611AD4">
        <w:rPr>
          <w:b/>
          <w:bCs/>
        </w:rPr>
        <w:t>Entité</w:t>
      </w:r>
      <w:r w:rsidR="001E3021" w:rsidRPr="00611AD4">
        <w:rPr>
          <w:b/>
          <w:bCs/>
        </w:rPr>
        <w:t xml:space="preserve"> </w:t>
      </w:r>
      <w:r w:rsidRPr="00611AD4">
        <w:t xml:space="preserve">: </w:t>
      </w:r>
      <w:r w:rsidR="001E3021" w:rsidRPr="00611AD4">
        <w:t xml:space="preserve">Elle représente un objet ou un concept du « monde réel » sur lequel on souhaite stocker des informations </w:t>
      </w:r>
      <w:r w:rsidR="00C01E4B" w:rsidRPr="00611AD4">
        <w:t>(</w:t>
      </w:r>
      <w:r w:rsidR="00C01E4B" w:rsidRPr="00611AD4">
        <w:rPr>
          <w:b/>
          <w:bCs/>
        </w:rPr>
        <w:t>Attributs</w:t>
      </w:r>
      <w:r w:rsidR="00C01E4B" w:rsidRPr="00611AD4">
        <w:t xml:space="preserve">) </w:t>
      </w:r>
      <w:r w:rsidR="001E3021" w:rsidRPr="00611AD4">
        <w:t xml:space="preserve">dans la base de données. </w:t>
      </w:r>
      <w:r w:rsidR="00C01E4B" w:rsidRPr="00611AD4">
        <w:t>C’est une unité élémentaire qui se suffit à elle-même, dans notre exemple : un message.</w:t>
      </w:r>
      <w:r w:rsidR="001E3021" w:rsidRPr="00611AD4">
        <w:t xml:space="preserve"> </w:t>
      </w:r>
    </w:p>
    <w:p w14:paraId="47342089" w14:textId="28B0A093" w:rsidR="00C5405D" w:rsidRPr="00611AD4" w:rsidRDefault="00C01E4B" w:rsidP="00565FFF">
      <w:r w:rsidRPr="00611AD4">
        <w:rPr>
          <w:b/>
          <w:bCs/>
        </w:rPr>
        <w:t>Attribut</w:t>
      </w:r>
      <w:r w:rsidRPr="00611AD4">
        <w:t xml:space="preserve"> : Un attribut est une caractéristique ou </w:t>
      </w:r>
      <w:r w:rsidR="00161D01" w:rsidRPr="00611AD4">
        <w:t>une propriété qui décrit l’</w:t>
      </w:r>
      <w:r w:rsidR="00161D01" w:rsidRPr="00611AD4">
        <w:rPr>
          <w:b/>
          <w:bCs/>
        </w:rPr>
        <w:t>entité</w:t>
      </w:r>
      <w:r w:rsidR="00161D01" w:rsidRPr="00611AD4">
        <w:t xml:space="preserve">. Chaque entité peut avoir plusieurs attributs qui vont informer sur ses caractéristiques, dans notre exemple : l’entité message a </w:t>
      </w:r>
      <w:r w:rsidR="00011D62" w:rsidRPr="00611AD4">
        <w:t xml:space="preserve">8 attributs : </w:t>
      </w:r>
      <w:proofErr w:type="spellStart"/>
      <w:r w:rsidR="00011D62" w:rsidRPr="00611AD4">
        <w:t>id_messages</w:t>
      </w:r>
      <w:proofErr w:type="spellEnd"/>
      <w:r w:rsidR="00011D62" w:rsidRPr="00611AD4">
        <w:t xml:space="preserve"> qui est un attribut de type </w:t>
      </w:r>
      <w:r w:rsidR="00220AF0" w:rsidRPr="00611AD4">
        <w:rPr>
          <w:b/>
          <w:bCs/>
        </w:rPr>
        <w:t>COUNTER</w:t>
      </w:r>
      <w:r w:rsidR="00011D62" w:rsidRPr="00611AD4">
        <w:rPr>
          <w:b/>
          <w:bCs/>
        </w:rPr>
        <w:t xml:space="preserve"> </w:t>
      </w:r>
      <w:r w:rsidR="00011D62" w:rsidRPr="00611AD4">
        <w:t>(qui s’auto-incrémente)</w:t>
      </w:r>
      <w:r w:rsidR="00C53292" w:rsidRPr="00611AD4">
        <w:t xml:space="preserve"> et </w:t>
      </w:r>
      <w:r w:rsidR="00C53292" w:rsidRPr="00611AD4">
        <w:rPr>
          <w:b/>
          <w:bCs/>
        </w:rPr>
        <w:t xml:space="preserve">PRIMARY_KEY </w:t>
      </w:r>
      <w:r w:rsidR="00C53292" w:rsidRPr="00611AD4">
        <w:t>(qui permet d’identifier de façon unique un attribut)</w:t>
      </w:r>
      <w:r w:rsidR="00011D62" w:rsidRPr="00611AD4">
        <w:t xml:space="preserve">, </w:t>
      </w:r>
      <w:proofErr w:type="spellStart"/>
      <w:r w:rsidR="00011D62" w:rsidRPr="00611AD4">
        <w:t>text</w:t>
      </w:r>
      <w:ins w:id="269" w:author="Julie Chiarandini Bolioli" w:date="2024-05-06T18:40:00Z">
        <w:r w:rsidR="003E1AD5">
          <w:t>_</w:t>
        </w:r>
      </w:ins>
      <w:del w:id="270" w:author="Julie Chiarandini Bolioli" w:date="2024-05-06T18:40:00Z">
        <w:r w:rsidR="00011D62" w:rsidRPr="00611AD4" w:rsidDel="003E1AD5">
          <w:delText>-</w:delText>
        </w:r>
      </w:del>
      <w:r w:rsidR="00011D62" w:rsidRPr="00611AD4">
        <w:t>message</w:t>
      </w:r>
      <w:proofErr w:type="spellEnd"/>
      <w:r w:rsidR="00011D62" w:rsidRPr="00611AD4">
        <w:t xml:space="preserve"> de type </w:t>
      </w:r>
      <w:r w:rsidR="00220AF0" w:rsidRPr="00611AD4">
        <w:rPr>
          <w:b/>
          <w:bCs/>
        </w:rPr>
        <w:t>TEXT</w:t>
      </w:r>
      <w:r w:rsidR="00011D62" w:rsidRPr="00611AD4">
        <w:t xml:space="preserve"> (cha</w:t>
      </w:r>
      <w:del w:id="271" w:author="Julie Chiarandini Bolioli" w:date="2024-05-06T18:40:00Z">
        <w:r w:rsidR="00011D62" w:rsidRPr="00611AD4" w:rsidDel="003E1AD5">
          <w:delText>i</w:delText>
        </w:r>
      </w:del>
      <w:ins w:id="272" w:author="Julie Chiarandini Bolioli" w:date="2024-05-06T18:40:00Z">
        <w:r w:rsidR="003E1AD5">
          <w:t>î</w:t>
        </w:r>
      </w:ins>
      <w:r w:rsidR="00011D62" w:rsidRPr="00611AD4">
        <w:t xml:space="preserve">ne de plus de 255 caractères), </w:t>
      </w:r>
      <w:proofErr w:type="spellStart"/>
      <w:r w:rsidR="00011D62" w:rsidRPr="00611AD4">
        <w:t>data</w:t>
      </w:r>
      <w:r w:rsidR="00220AF0" w:rsidRPr="00611AD4">
        <w:t>_</w:t>
      </w:r>
      <w:r w:rsidR="00011D62" w:rsidRPr="00611AD4">
        <w:t>message</w:t>
      </w:r>
      <w:proofErr w:type="spellEnd"/>
      <w:r w:rsidR="00011D62" w:rsidRPr="00611AD4">
        <w:t xml:space="preserve"> de type </w:t>
      </w:r>
      <w:r w:rsidR="00220AF0" w:rsidRPr="00611AD4">
        <w:rPr>
          <w:b/>
          <w:bCs/>
        </w:rPr>
        <w:t>DATATIME</w:t>
      </w:r>
      <w:r w:rsidR="00011D62" w:rsidRPr="00611AD4">
        <w:t xml:space="preserve"> (qui renvoi</w:t>
      </w:r>
      <w:ins w:id="273" w:author="Julie Chiarandini Bolioli" w:date="2024-05-06T18:42:00Z">
        <w:r w:rsidR="00A45A08">
          <w:t>e</w:t>
        </w:r>
      </w:ins>
      <w:r w:rsidR="00011D62" w:rsidRPr="00611AD4">
        <w:t xml:space="preserve"> la date et l’heure)</w:t>
      </w:r>
      <w:r w:rsidR="00220AF0" w:rsidRPr="00611AD4">
        <w:t xml:space="preserve"> </w:t>
      </w:r>
      <w:proofErr w:type="spellStart"/>
      <w:r w:rsidR="00220AF0" w:rsidRPr="00611AD4">
        <w:rPr>
          <w:b/>
          <w:bCs/>
        </w:rPr>
        <w:t>sender</w:t>
      </w:r>
      <w:proofErr w:type="spellEnd"/>
      <w:r w:rsidR="00220AF0" w:rsidRPr="00611AD4">
        <w:t xml:space="preserve"> et </w:t>
      </w:r>
      <w:proofErr w:type="spellStart"/>
      <w:r w:rsidR="00220AF0" w:rsidRPr="00611AD4">
        <w:rPr>
          <w:b/>
          <w:bCs/>
        </w:rPr>
        <w:t>recipient</w:t>
      </w:r>
      <w:proofErr w:type="spellEnd"/>
      <w:r w:rsidR="00220AF0" w:rsidRPr="00611AD4">
        <w:t xml:space="preserve"> qui sont de type </w:t>
      </w:r>
      <w:r w:rsidR="00220AF0" w:rsidRPr="00611AD4">
        <w:rPr>
          <w:b/>
          <w:bCs/>
        </w:rPr>
        <w:t>INTEGER</w:t>
      </w:r>
      <w:r w:rsidR="00220AF0" w:rsidRPr="00611AD4">
        <w:t xml:space="preserve"> (un nombre), id _talk de type </w:t>
      </w:r>
      <w:r w:rsidR="00220AF0" w:rsidRPr="00611AD4">
        <w:rPr>
          <w:b/>
          <w:bCs/>
        </w:rPr>
        <w:t xml:space="preserve">VARCHAR(100) </w:t>
      </w:r>
      <w:r w:rsidR="00220AF0" w:rsidRPr="00611AD4">
        <w:t>(cha</w:t>
      </w:r>
      <w:del w:id="274" w:author="Julie Chiarandini Bolioli" w:date="2024-05-06T18:40:00Z">
        <w:r w:rsidR="00220AF0" w:rsidRPr="00611AD4" w:rsidDel="003E1AD5">
          <w:delText>i</w:delText>
        </w:r>
      </w:del>
      <w:ins w:id="275" w:author="Julie Chiarandini Bolioli" w:date="2024-05-06T18:40:00Z">
        <w:r w:rsidR="003E1AD5">
          <w:t>î</w:t>
        </w:r>
      </w:ins>
      <w:r w:rsidR="00220AF0" w:rsidRPr="00611AD4">
        <w:t>ne de 100 caractères) ainsi que</w:t>
      </w:r>
      <w:del w:id="276" w:author="Julie Chiarandini Bolioli" w:date="2024-05-06T18:40:00Z">
        <w:r w:rsidR="00220AF0" w:rsidRPr="00611AD4" w:rsidDel="003E1AD5">
          <w:delText xml:space="preserve"> </w:delText>
        </w:r>
      </w:del>
      <w:r w:rsidR="00220AF0" w:rsidRPr="00611AD4">
        <w:t xml:space="preserve"> </w:t>
      </w:r>
      <w:proofErr w:type="spellStart"/>
      <w:r w:rsidR="00220AF0" w:rsidRPr="00611AD4">
        <w:t>read</w:t>
      </w:r>
      <w:del w:id="277" w:author="Julie Chiarandini Bolioli" w:date="2024-05-06T18:40:00Z">
        <w:r w:rsidR="00220AF0" w:rsidRPr="00611AD4" w:rsidDel="003E1AD5">
          <w:delText>-</w:delText>
        </w:r>
      </w:del>
      <w:ins w:id="278" w:author="Julie Chiarandini Bolioli" w:date="2024-05-06T18:40:00Z">
        <w:r w:rsidR="003E1AD5">
          <w:t>_</w:t>
        </w:r>
      </w:ins>
      <w:r w:rsidR="00220AF0" w:rsidRPr="00611AD4">
        <w:t>messages</w:t>
      </w:r>
      <w:proofErr w:type="spellEnd"/>
      <w:r w:rsidR="00220AF0" w:rsidRPr="00611AD4">
        <w:t xml:space="preserve"> et </w:t>
      </w:r>
      <w:proofErr w:type="spellStart"/>
      <w:r w:rsidR="00220AF0" w:rsidRPr="00611AD4">
        <w:t>is_hidden_messages</w:t>
      </w:r>
      <w:proofErr w:type="spellEnd"/>
      <w:r w:rsidR="00220AF0" w:rsidRPr="00611AD4">
        <w:t xml:space="preserve"> de type </w:t>
      </w:r>
      <w:r w:rsidR="00220AF0" w:rsidRPr="00611AD4">
        <w:rPr>
          <w:b/>
          <w:bCs/>
        </w:rPr>
        <w:t>TINYINT(</w:t>
      </w:r>
      <w:r w:rsidR="00B54B04" w:rsidRPr="00611AD4">
        <w:rPr>
          <w:b/>
          <w:bCs/>
        </w:rPr>
        <w:t>0</w:t>
      </w:r>
      <w:r w:rsidR="00220AF0" w:rsidRPr="00611AD4">
        <w:rPr>
          <w:b/>
          <w:bCs/>
        </w:rPr>
        <w:t>)</w:t>
      </w:r>
      <w:r w:rsidR="00220AF0" w:rsidRPr="00611AD4">
        <w:t xml:space="preserve"> (</w:t>
      </w:r>
      <w:r w:rsidR="00B54B04" w:rsidRPr="00611AD4">
        <w:t>un type de booléen qui renvoi</w:t>
      </w:r>
      <w:ins w:id="279" w:author="Julie Chiarandini Bolioli" w:date="2024-05-06T18:42:00Z">
        <w:r w:rsidR="00A45A08">
          <w:t>e</w:t>
        </w:r>
      </w:ins>
      <w:del w:id="280" w:author="Julie Chiarandini Bolioli" w:date="2024-05-06T18:41:00Z">
        <w:r w:rsidR="00B54B04" w:rsidRPr="00611AD4" w:rsidDel="003E1AD5">
          <w:delText>t</w:delText>
        </w:r>
      </w:del>
      <w:r w:rsidR="00B54B04" w:rsidRPr="00611AD4">
        <w:t xml:space="preserve"> 0 ou 1)</w:t>
      </w:r>
    </w:p>
    <w:p w14:paraId="7284FA9A" w14:textId="77777777" w:rsidR="00D1437B" w:rsidRPr="00611AD4" w:rsidRDefault="00D1437B" w:rsidP="00565FFF"/>
    <w:p w14:paraId="4338CACE" w14:textId="78E13222" w:rsidR="0098261F" w:rsidRPr="00611AD4" w:rsidRDefault="00D1437B" w:rsidP="00565FFF">
      <w:r w:rsidRPr="00611AD4">
        <w:t>[</w:t>
      </w:r>
      <w:proofErr w:type="gramStart"/>
      <w:r w:rsidRPr="00611AD4">
        <w:t>screen</w:t>
      </w:r>
      <w:proofErr w:type="gramEnd"/>
      <w:r w:rsidRPr="00611AD4">
        <w:t xml:space="preserve"> relation cardinalité] </w:t>
      </w:r>
      <w:r w:rsidR="0098261F" w:rsidRPr="00A45A08">
        <w:rPr>
          <w:b/>
          <w:bCs/>
          <w:rPrChange w:id="281" w:author="Julie Chiarandini Bolioli" w:date="2024-05-06T18:42:00Z">
            <w:rPr/>
          </w:rPrChange>
        </w:rPr>
        <w:t>Association</w:t>
      </w:r>
      <w:r w:rsidRPr="00611AD4">
        <w:t xml:space="preserve"> : Une </w:t>
      </w:r>
      <w:r w:rsidR="0098261F" w:rsidRPr="00611AD4">
        <w:t>association</w:t>
      </w:r>
      <w:r w:rsidRPr="00611AD4">
        <w:t xml:space="preserve"> représente une </w:t>
      </w:r>
      <w:r w:rsidR="0098261F" w:rsidRPr="00611AD4">
        <w:t>relation</w:t>
      </w:r>
      <w:r w:rsidRPr="00611AD4">
        <w:t xml:space="preserve">/connexion entre deux ou plusieurs entités. </w:t>
      </w:r>
      <w:r w:rsidR="00C53292" w:rsidRPr="00611AD4">
        <w:t>Elle sert à décrire comment les entités sont liées entre elle.</w:t>
      </w:r>
      <w:r w:rsidR="0098261F" w:rsidRPr="00611AD4">
        <w:t xml:space="preserve"> </w:t>
      </w:r>
      <w:r w:rsidR="0098261F" w:rsidRPr="00611AD4">
        <w:rPr>
          <w:b/>
          <w:bCs/>
        </w:rPr>
        <w:t>Les cardinalités</w:t>
      </w:r>
      <w:r w:rsidR="0098261F" w:rsidRPr="00611AD4">
        <w:t xml:space="preserve"> vont jouer un rôle important dans l’association qui permettr</w:t>
      </w:r>
      <w:ins w:id="282" w:author="Julie Chiarandini Bolioli" w:date="2024-05-06T18:42:00Z">
        <w:r w:rsidR="0013082B">
          <w:t>a</w:t>
        </w:r>
      </w:ins>
      <w:del w:id="283" w:author="Julie Chiarandini Bolioli" w:date="2024-05-06T18:42:00Z">
        <w:r w:rsidR="0098261F" w:rsidRPr="00611AD4" w:rsidDel="0013082B">
          <w:delText>e</w:delText>
        </w:r>
      </w:del>
      <w:r w:rsidR="0098261F" w:rsidRPr="00611AD4">
        <w:t xml:space="preserve"> de mieux comprendre la relation entre les tables.</w:t>
      </w:r>
    </w:p>
    <w:p w14:paraId="060AFC07" w14:textId="77777777" w:rsidR="0098261F" w:rsidRPr="00611AD4" w:rsidRDefault="0098261F" w:rsidP="00565FFF"/>
    <w:p w14:paraId="595D604C" w14:textId="08834717" w:rsidR="0098261F" w:rsidRPr="00611AD4" w:rsidRDefault="0098261F" w:rsidP="00565FFF">
      <w:r w:rsidRPr="00611AD4">
        <w:rPr>
          <w:b/>
          <w:bCs/>
        </w:rPr>
        <w:t>Les cardinalités</w:t>
      </w:r>
      <w:r w:rsidRPr="00611AD4">
        <w:t xml:space="preserve"> :  </w:t>
      </w:r>
      <w:r w:rsidR="00D1342A" w:rsidRPr="00611AD4">
        <w:t>Les cardinalités définissent le nombre</w:t>
      </w:r>
      <w:del w:id="284" w:author="Julie Chiarandini Bolioli" w:date="2024-05-06T18:42:00Z">
        <w:r w:rsidR="00D1342A" w:rsidRPr="00611AD4" w:rsidDel="0013082B">
          <w:delText>s</w:delText>
        </w:r>
      </w:del>
      <w:r w:rsidR="00D1342A" w:rsidRPr="00611AD4">
        <w:t xml:space="preserve"> d’occurrences d’une entité qui peuvent être associé</w:t>
      </w:r>
      <w:ins w:id="285" w:author="Julie Chiarandini Bolioli" w:date="2024-05-06T18:42:00Z">
        <w:r w:rsidR="0013082B">
          <w:t>e</w:t>
        </w:r>
      </w:ins>
      <w:r w:rsidR="00D1342A" w:rsidRPr="00611AD4">
        <w:t>s à une autre entité au travers de la relation</w:t>
      </w:r>
      <w:r w:rsidR="00DF28A0" w:rsidRPr="00611AD4">
        <w:t xml:space="preserve">, dans notre exemple nous avons une relation 1,1 de messages vers </w:t>
      </w:r>
      <w:proofErr w:type="spellStart"/>
      <w:r w:rsidR="00DF28A0" w:rsidRPr="00611AD4">
        <w:t>Users</w:t>
      </w:r>
      <w:proofErr w:type="spellEnd"/>
      <w:r w:rsidR="00DF28A0" w:rsidRPr="00611AD4">
        <w:t xml:space="preserve"> </w:t>
      </w:r>
      <w:ins w:id="286" w:author="Julie Chiarandini Bolioli" w:date="2024-05-06T18:43:00Z">
        <w:r w:rsidR="0013082B">
          <w:t>.C</w:t>
        </w:r>
      </w:ins>
      <w:del w:id="287" w:author="Julie Chiarandini Bolioli" w:date="2024-05-06T18:43:00Z">
        <w:r w:rsidR="00DF28A0" w:rsidRPr="00611AD4" w:rsidDel="0013082B">
          <w:delText>(C’est</w:delText>
        </w:r>
      </w:del>
      <w:ins w:id="288" w:author="Julie Chiarandini Bolioli" w:date="2024-05-06T18:43:00Z">
        <w:r w:rsidR="0013082B" w:rsidRPr="00611AD4">
          <w:t>’est</w:t>
        </w:r>
      </w:ins>
      <w:r w:rsidR="00DF28A0" w:rsidRPr="00611AD4">
        <w:t xml:space="preserve">-à-dire qu’un message doit être attribué </w:t>
      </w:r>
      <w:del w:id="289" w:author="Julie Chiarandini Bolioli" w:date="2024-05-06T18:43:00Z">
        <w:r w:rsidR="00DF28A0" w:rsidRPr="00611AD4" w:rsidDel="0013082B">
          <w:delText>a</w:delText>
        </w:r>
      </w:del>
      <w:ins w:id="290" w:author="Julie Chiarandini Bolioli" w:date="2024-05-06T18:43:00Z">
        <w:r w:rsidR="0013082B">
          <w:t>à</w:t>
        </w:r>
      </w:ins>
      <w:r w:rsidR="00DF28A0" w:rsidRPr="00611AD4">
        <w:t>, au minimum (1) et maximum (1)</w:t>
      </w:r>
      <w:del w:id="291" w:author="Julie Chiarandini Bolioli" w:date="2024-05-06T18:43:00Z">
        <w:r w:rsidR="00DF28A0" w:rsidRPr="00611AD4" w:rsidDel="0013082B">
          <w:delText>,</w:delText>
        </w:r>
      </w:del>
      <w:r w:rsidR="00DF28A0" w:rsidRPr="00611AD4">
        <w:t xml:space="preserve">  un user. Dans l’autre cas nous avons une relation de </w:t>
      </w:r>
      <w:proofErr w:type="gramStart"/>
      <w:r w:rsidR="00DF28A0" w:rsidRPr="00611AD4">
        <w:t>0,n</w:t>
      </w:r>
      <w:proofErr w:type="gramEnd"/>
      <w:r w:rsidR="00DF28A0" w:rsidRPr="00611AD4">
        <w:t xml:space="preserve"> de </w:t>
      </w:r>
      <w:proofErr w:type="spellStart"/>
      <w:r w:rsidR="00DF28A0" w:rsidRPr="00611AD4">
        <w:lastRenderedPageBreak/>
        <w:t>Users</w:t>
      </w:r>
      <w:proofErr w:type="spellEnd"/>
      <w:r w:rsidR="00DF28A0" w:rsidRPr="00611AD4">
        <w:t xml:space="preserve"> vers messages, ce qui veut dire qu’un user peut ne pas avoir écrit de message</w:t>
      </w:r>
      <w:del w:id="292" w:author="Julie Chiarandini Bolioli" w:date="2024-05-06T18:44:00Z">
        <w:r w:rsidR="00DF28A0" w:rsidRPr="00611AD4" w:rsidDel="0013082B">
          <w:delText>s</w:delText>
        </w:r>
      </w:del>
      <w:r w:rsidR="00DF28A0" w:rsidRPr="00611AD4">
        <w:t xml:space="preserve"> (0) mais a pu aussi en écrire plusieurs (n).</w:t>
      </w:r>
    </w:p>
    <w:p w14:paraId="159F2041" w14:textId="77777777" w:rsidR="00C5405D" w:rsidRPr="00611AD4" w:rsidRDefault="00C5405D" w:rsidP="00565FFF"/>
    <w:p w14:paraId="6BC0BE65" w14:textId="546BA938" w:rsidR="007B5683" w:rsidRPr="00611AD4" w:rsidRDefault="00662D64" w:rsidP="00565FFF">
      <w:r w:rsidRPr="00611AD4">
        <w:t>À la suite de</w:t>
      </w:r>
      <w:r w:rsidR="007B5683" w:rsidRPr="00611AD4">
        <w:t xml:space="preserve"> </w:t>
      </w:r>
      <w:del w:id="293" w:author="Julie Chiarandini Bolioli" w:date="2024-05-06T18:44:00Z">
        <w:r w:rsidR="007B5683" w:rsidRPr="00611AD4" w:rsidDel="0013082B">
          <w:delText xml:space="preserve">ses </w:delText>
        </w:r>
      </w:del>
      <w:ins w:id="294" w:author="Julie Chiarandini Bolioli" w:date="2024-05-06T18:44:00Z">
        <w:r w:rsidR="0013082B">
          <w:t>c</w:t>
        </w:r>
        <w:r w:rsidR="0013082B" w:rsidRPr="00611AD4">
          <w:t xml:space="preserve">es </w:t>
        </w:r>
      </w:ins>
      <w:r w:rsidR="007B5683" w:rsidRPr="00611AD4">
        <w:t>précisions, voici une représentation complète du M</w:t>
      </w:r>
      <w:r w:rsidR="00803D2D" w:rsidRPr="00611AD4">
        <w:t>C</w:t>
      </w:r>
      <w:r w:rsidR="007B5683" w:rsidRPr="00611AD4">
        <w:t xml:space="preserve">D du projet : </w:t>
      </w:r>
    </w:p>
    <w:p w14:paraId="1FE107D2" w14:textId="5C95AE70" w:rsidR="007B5683" w:rsidRPr="00611AD4" w:rsidRDefault="007B5683" w:rsidP="00565FFF">
      <w:r w:rsidRPr="00611AD4">
        <w:t>[</w:t>
      </w:r>
      <w:proofErr w:type="gramStart"/>
      <w:r w:rsidRPr="00611AD4">
        <w:t>screen</w:t>
      </w:r>
      <w:proofErr w:type="gramEnd"/>
      <w:r w:rsidRPr="00611AD4">
        <w:t xml:space="preserve"> du M</w:t>
      </w:r>
      <w:r w:rsidR="00803D2D" w:rsidRPr="00611AD4">
        <w:t>C</w:t>
      </w:r>
      <w:r w:rsidRPr="00611AD4">
        <w:t>D]</w:t>
      </w:r>
    </w:p>
    <w:p w14:paraId="76A450DE" w14:textId="77777777" w:rsidR="002D3F47" w:rsidRPr="00611AD4" w:rsidRDefault="002D3F47" w:rsidP="00565FFF"/>
    <w:p w14:paraId="7F214132" w14:textId="584EC2C7" w:rsidR="002D3F47" w:rsidRPr="00611AD4" w:rsidRDefault="002D3F47" w:rsidP="002D3F47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11AD4">
        <w:rPr>
          <w:sz w:val="22"/>
          <w:szCs w:val="22"/>
        </w:rPr>
        <w:t>MLD</w:t>
      </w:r>
    </w:p>
    <w:p w14:paraId="09360C00" w14:textId="77777777" w:rsidR="002D3F47" w:rsidRPr="00611AD4" w:rsidRDefault="002D3F47" w:rsidP="002D3F47"/>
    <w:p w14:paraId="52D1AE79" w14:textId="2DA8D808" w:rsidR="002D3F47" w:rsidRPr="00611AD4" w:rsidRDefault="002D3F47" w:rsidP="002D3F47">
      <w:r w:rsidRPr="00611AD4">
        <w:t>Le</w:t>
      </w:r>
      <w:del w:id="295" w:author="Julie Chiarandini Bolioli" w:date="2024-05-07T18:51:00Z">
        <w:r w:rsidRPr="00611AD4" w:rsidDel="001467CE">
          <w:delText>s</w:delText>
        </w:r>
      </w:del>
      <w:r w:rsidRPr="00611AD4">
        <w:t xml:space="preserve"> MLD (Modèle Logique de Données) est une </w:t>
      </w:r>
      <w:del w:id="296" w:author="Julie Chiarandini Bolioli" w:date="2024-05-07T18:51:00Z">
        <w:r w:rsidRPr="00611AD4" w:rsidDel="001467CE">
          <w:delText>représention</w:delText>
        </w:r>
      </w:del>
      <w:ins w:id="297" w:author="Julie Chiarandini Bolioli" w:date="2024-05-07T18:51:00Z">
        <w:r w:rsidR="001467CE" w:rsidRPr="00611AD4">
          <w:t>représen</w:t>
        </w:r>
      </w:ins>
      <w:ins w:id="298" w:author="Julie Chiarandini Bolioli" w:date="2024-05-07T18:52:00Z">
        <w:r w:rsidR="001467CE">
          <w:t>ta</w:t>
        </w:r>
      </w:ins>
      <w:ins w:id="299" w:author="Julie Chiarandini Bolioli" w:date="2024-05-07T18:51:00Z">
        <w:r w:rsidR="001467CE" w:rsidRPr="00611AD4">
          <w:t>tion</w:t>
        </w:r>
      </w:ins>
      <w:del w:id="300" w:author="Julie Chiarandini Bolioli" w:date="2024-05-07T18:51:00Z">
        <w:r w:rsidRPr="00611AD4" w:rsidDel="001467CE">
          <w:delText>s</w:delText>
        </w:r>
      </w:del>
      <w:r w:rsidRPr="00611AD4">
        <w:t xml:space="preserve"> </w:t>
      </w:r>
      <w:del w:id="301" w:author="Julie Chiarandini Bolioli" w:date="2024-05-07T18:51:00Z">
        <w:r w:rsidRPr="00611AD4" w:rsidDel="001467CE">
          <w:delText xml:space="preserve">structurés </w:delText>
        </w:r>
      </w:del>
      <w:ins w:id="302" w:author="Julie Chiarandini Bolioli" w:date="2024-05-07T18:51:00Z">
        <w:r w:rsidR="001467CE" w:rsidRPr="00611AD4">
          <w:t>structuré</w:t>
        </w:r>
        <w:r w:rsidR="001467CE">
          <w:t>e</w:t>
        </w:r>
        <w:r w:rsidR="001467CE" w:rsidRPr="00611AD4">
          <w:t xml:space="preserve"> </w:t>
        </w:r>
      </w:ins>
      <w:r w:rsidRPr="00611AD4">
        <w:t>des données d’un système où les entités, attributs et relations sont spécifié</w:t>
      </w:r>
      <w:ins w:id="303" w:author="Julie Chiarandini Bolioli" w:date="2024-05-07T18:52:00Z">
        <w:r w:rsidR="001467CE">
          <w:t>s</w:t>
        </w:r>
      </w:ins>
      <w:r w:rsidRPr="00611AD4">
        <w:t xml:space="preserve"> de manière détaillé</w:t>
      </w:r>
      <w:ins w:id="304" w:author="Julie Chiarandini Bolioli" w:date="2024-05-07T18:52:00Z">
        <w:r w:rsidR="001467CE">
          <w:t>e</w:t>
        </w:r>
      </w:ins>
      <w:r w:rsidR="00194C66" w:rsidRPr="00611AD4">
        <w:t xml:space="preserve"> sous forme d’un </w:t>
      </w:r>
      <w:r w:rsidR="00F616BD" w:rsidRPr="00611AD4">
        <w:t>schéma</w:t>
      </w:r>
      <w:r w:rsidR="00194C66" w:rsidRPr="00611AD4">
        <w:t xml:space="preserve"> des bases de données relationnelles.</w:t>
      </w:r>
    </w:p>
    <w:p w14:paraId="3DA8CE42" w14:textId="127C5ED2" w:rsidR="00194C66" w:rsidRPr="00611AD4" w:rsidRDefault="00194C66" w:rsidP="002D3F47">
      <w:r w:rsidRPr="00611AD4">
        <w:t>A contrario du MCD qui se concentre sur les concepts et les relations entre le</w:t>
      </w:r>
      <w:ins w:id="305" w:author="Julie Chiarandini Bolioli" w:date="2024-05-07T18:53:00Z">
        <w:r w:rsidR="001467CE">
          <w:t>s</w:t>
        </w:r>
      </w:ins>
      <w:r w:rsidRPr="00611AD4">
        <w:t xml:space="preserve"> </w:t>
      </w:r>
      <w:proofErr w:type="gramStart"/>
      <w:r w:rsidRPr="00611AD4">
        <w:t>données ,</w:t>
      </w:r>
      <w:proofErr w:type="gramEnd"/>
      <w:r w:rsidRPr="00611AD4">
        <w:t xml:space="preserve"> le MLD se focalise sur la manière dont les données seront </w:t>
      </w:r>
      <w:r w:rsidR="00F616BD" w:rsidRPr="00611AD4">
        <w:t>stockées</w:t>
      </w:r>
      <w:r w:rsidRPr="00611AD4">
        <w:t xml:space="preserve"> et organisées de façon concrète dans la base de données.</w:t>
      </w:r>
      <w:r w:rsidR="00F616BD" w:rsidRPr="00611AD4">
        <w:t xml:space="preserve"> </w:t>
      </w:r>
    </w:p>
    <w:p w14:paraId="0B18DD79" w14:textId="1914190E" w:rsidR="00F616BD" w:rsidRPr="00611AD4" w:rsidRDefault="00F616BD" w:rsidP="002D3F47">
      <w:r w:rsidRPr="00611AD4">
        <w:t xml:space="preserve">Le schéma va nous </w:t>
      </w:r>
      <w:del w:id="306" w:author="Julie Chiarandini Bolioli" w:date="2024-05-07T18:53:00Z">
        <w:r w:rsidRPr="00611AD4" w:rsidDel="001467CE">
          <w:delText xml:space="preserve">données </w:delText>
        </w:r>
      </w:del>
      <w:ins w:id="307" w:author="Julie Chiarandini Bolioli" w:date="2024-05-07T18:53:00Z">
        <w:r w:rsidR="001467CE" w:rsidRPr="00611AD4">
          <w:t>donn</w:t>
        </w:r>
        <w:r w:rsidR="001467CE">
          <w:t>er</w:t>
        </w:r>
        <w:r w:rsidR="001467CE" w:rsidRPr="00611AD4">
          <w:t xml:space="preserve"> </w:t>
        </w:r>
      </w:ins>
      <w:r w:rsidRPr="00611AD4">
        <w:t xml:space="preserve">plusieurs informations comme : </w:t>
      </w:r>
    </w:p>
    <w:p w14:paraId="0652694B" w14:textId="6ED901D6" w:rsidR="00F616BD" w:rsidRPr="00611AD4" w:rsidRDefault="00F616BD" w:rsidP="00F616BD">
      <w:pPr>
        <w:pStyle w:val="Paragraphedeliste"/>
        <w:numPr>
          <w:ilvl w:val="0"/>
          <w:numId w:val="1"/>
        </w:numPr>
        <w:rPr>
          <w:sz w:val="22"/>
          <w:szCs w:val="22"/>
        </w:rPr>
      </w:pPr>
      <w:del w:id="308" w:author="Julie Chiarandini Bolioli" w:date="2024-05-07T18:57:00Z">
        <w:r w:rsidRPr="00611AD4" w:rsidDel="001467CE">
          <w:rPr>
            <w:sz w:val="22"/>
            <w:szCs w:val="22"/>
          </w:rPr>
          <w:delText xml:space="preserve">Les </w:delText>
        </w:r>
      </w:del>
      <w:proofErr w:type="gramStart"/>
      <w:ins w:id="309" w:author="Julie Chiarandini Bolioli" w:date="2024-05-07T18:57:00Z">
        <w:r w:rsidR="001467CE">
          <w:rPr>
            <w:sz w:val="22"/>
            <w:szCs w:val="22"/>
          </w:rPr>
          <w:t>l</w:t>
        </w:r>
        <w:r w:rsidR="001467CE" w:rsidRPr="00611AD4">
          <w:rPr>
            <w:sz w:val="22"/>
            <w:szCs w:val="22"/>
          </w:rPr>
          <w:t>es</w:t>
        </w:r>
        <w:proofErr w:type="gramEnd"/>
        <w:r w:rsidR="001467CE" w:rsidRPr="00611AD4">
          <w:rPr>
            <w:sz w:val="22"/>
            <w:szCs w:val="22"/>
          </w:rPr>
          <w:t xml:space="preserve"> </w:t>
        </w:r>
      </w:ins>
      <w:del w:id="310" w:author="Julie Chiarandini Bolioli" w:date="2024-05-07T18:57:00Z">
        <w:r w:rsidRPr="00611AD4" w:rsidDel="001467CE">
          <w:rPr>
            <w:sz w:val="22"/>
            <w:szCs w:val="22"/>
          </w:rPr>
          <w:delText xml:space="preserve">Clé </w:delText>
        </w:r>
      </w:del>
      <w:ins w:id="311" w:author="Julie Chiarandini Bolioli" w:date="2024-05-07T18:57:00Z">
        <w:r w:rsidR="001467CE">
          <w:rPr>
            <w:sz w:val="22"/>
            <w:szCs w:val="22"/>
          </w:rPr>
          <w:t>c</w:t>
        </w:r>
        <w:r w:rsidR="001467CE" w:rsidRPr="00611AD4">
          <w:rPr>
            <w:sz w:val="22"/>
            <w:szCs w:val="22"/>
          </w:rPr>
          <w:t>lé</w:t>
        </w:r>
        <w:r w:rsidR="001467CE">
          <w:rPr>
            <w:sz w:val="22"/>
            <w:szCs w:val="22"/>
          </w:rPr>
          <w:t>s</w:t>
        </w:r>
        <w:r w:rsidR="001467CE" w:rsidRPr="00611AD4">
          <w:rPr>
            <w:sz w:val="22"/>
            <w:szCs w:val="22"/>
          </w:rPr>
          <w:t xml:space="preserve"> </w:t>
        </w:r>
      </w:ins>
      <w:del w:id="312" w:author="Julie Chiarandini Bolioli" w:date="2024-05-07T18:57:00Z">
        <w:r w:rsidRPr="00611AD4" w:rsidDel="001467CE">
          <w:rPr>
            <w:sz w:val="22"/>
            <w:szCs w:val="22"/>
          </w:rPr>
          <w:delText>Primaire </w:delText>
        </w:r>
      </w:del>
      <w:ins w:id="313" w:author="Julie Chiarandini Bolioli" w:date="2024-05-07T18:57:00Z">
        <w:r w:rsidR="001467CE">
          <w:rPr>
            <w:sz w:val="22"/>
            <w:szCs w:val="22"/>
          </w:rPr>
          <w:t>p</w:t>
        </w:r>
        <w:r w:rsidR="001467CE" w:rsidRPr="00611AD4">
          <w:rPr>
            <w:sz w:val="22"/>
            <w:szCs w:val="22"/>
          </w:rPr>
          <w:t>rimaire</w:t>
        </w:r>
        <w:r w:rsidR="001467CE">
          <w:rPr>
            <w:sz w:val="22"/>
            <w:szCs w:val="22"/>
          </w:rPr>
          <w:t>s</w:t>
        </w:r>
        <w:r w:rsidR="001467CE" w:rsidRPr="00611AD4">
          <w:rPr>
            <w:sz w:val="22"/>
            <w:szCs w:val="22"/>
          </w:rPr>
          <w:t> </w:t>
        </w:r>
      </w:ins>
      <w:r w:rsidRPr="00611AD4">
        <w:rPr>
          <w:sz w:val="22"/>
          <w:szCs w:val="22"/>
        </w:rPr>
        <w:t>: représenté</w:t>
      </w:r>
      <w:ins w:id="314" w:author="Julie Chiarandini Bolioli" w:date="2024-05-07T18:54:00Z">
        <w:r w:rsidR="001467CE">
          <w:rPr>
            <w:sz w:val="22"/>
            <w:szCs w:val="22"/>
          </w:rPr>
          <w:t>es</w:t>
        </w:r>
      </w:ins>
      <w:r w:rsidRPr="00611AD4">
        <w:rPr>
          <w:sz w:val="22"/>
          <w:szCs w:val="22"/>
        </w:rPr>
        <w:t xml:space="preserve"> par </w:t>
      </w:r>
      <w:del w:id="315" w:author="Julie Chiarandini Bolioli" w:date="2024-05-07T18:54:00Z">
        <w:r w:rsidRPr="00611AD4" w:rsidDel="001467CE">
          <w:rPr>
            <w:sz w:val="22"/>
            <w:szCs w:val="22"/>
          </w:rPr>
          <w:delText xml:space="preserve">un </w:delText>
        </w:r>
      </w:del>
      <w:ins w:id="316" w:author="Julie Chiarandini Bolioli" w:date="2024-05-07T18:54:00Z">
        <w:r w:rsidR="001467CE">
          <w:rPr>
            <w:sz w:val="22"/>
            <w:szCs w:val="22"/>
          </w:rPr>
          <w:t>des</w:t>
        </w:r>
        <w:r w:rsidR="001467CE" w:rsidRPr="00611AD4">
          <w:rPr>
            <w:sz w:val="22"/>
            <w:szCs w:val="22"/>
          </w:rPr>
          <w:t xml:space="preserve"> </w:t>
        </w:r>
      </w:ins>
      <w:r w:rsidRPr="00611AD4">
        <w:rPr>
          <w:b/>
          <w:bCs/>
          <w:sz w:val="22"/>
          <w:szCs w:val="22"/>
          <w:u w:val="single"/>
        </w:rPr>
        <w:t>attribut</w:t>
      </w:r>
      <w:ins w:id="317" w:author="Julie Chiarandini Bolioli" w:date="2024-05-07T18:54:00Z">
        <w:r w:rsidR="001467CE">
          <w:rPr>
            <w:b/>
            <w:bCs/>
            <w:sz w:val="22"/>
            <w:szCs w:val="22"/>
            <w:u w:val="single"/>
          </w:rPr>
          <w:t>s</w:t>
        </w:r>
      </w:ins>
      <w:r w:rsidRPr="00611AD4">
        <w:rPr>
          <w:b/>
          <w:bCs/>
          <w:sz w:val="22"/>
          <w:szCs w:val="22"/>
          <w:u w:val="single"/>
        </w:rPr>
        <w:t xml:space="preserve"> de couloir noir</w:t>
      </w:r>
      <w:ins w:id="318" w:author="Julie Chiarandini Bolioli" w:date="2024-05-07T18:54:00Z">
        <w:r w:rsidR="001467CE">
          <w:rPr>
            <w:b/>
            <w:bCs/>
            <w:sz w:val="22"/>
            <w:szCs w:val="22"/>
            <w:u w:val="single"/>
          </w:rPr>
          <w:t>e</w:t>
        </w:r>
      </w:ins>
      <w:r w:rsidRPr="00611AD4">
        <w:rPr>
          <w:b/>
          <w:bCs/>
          <w:sz w:val="22"/>
          <w:szCs w:val="22"/>
          <w:u w:val="single"/>
        </w:rPr>
        <w:t>, en gras et surligné</w:t>
      </w:r>
      <w:ins w:id="319" w:author="Julie Chiarandini Bolioli" w:date="2024-05-07T18:54:00Z">
        <w:r w:rsidR="001467CE">
          <w:rPr>
            <w:b/>
            <w:bCs/>
            <w:sz w:val="22"/>
            <w:szCs w:val="22"/>
            <w:u w:val="single"/>
          </w:rPr>
          <w:t>s</w:t>
        </w:r>
      </w:ins>
      <w:r w:rsidRPr="00611AD4">
        <w:rPr>
          <w:sz w:val="22"/>
          <w:szCs w:val="22"/>
        </w:rPr>
        <w:t>, elle</w:t>
      </w:r>
      <w:ins w:id="320" w:author="Julie Chiarandini Bolioli" w:date="2024-05-07T18:54:00Z">
        <w:r w:rsidR="001467CE">
          <w:rPr>
            <w:sz w:val="22"/>
            <w:szCs w:val="22"/>
          </w:rPr>
          <w:t>s</w:t>
        </w:r>
      </w:ins>
      <w:r w:rsidRPr="00611AD4">
        <w:rPr>
          <w:sz w:val="22"/>
          <w:szCs w:val="22"/>
        </w:rPr>
        <w:t xml:space="preserve"> identifi</w:t>
      </w:r>
      <w:r w:rsidR="006277A0" w:rsidRPr="00611AD4">
        <w:rPr>
          <w:sz w:val="22"/>
          <w:szCs w:val="22"/>
        </w:rPr>
        <w:t>e</w:t>
      </w:r>
      <w:ins w:id="321" w:author="Julie Chiarandini Bolioli" w:date="2024-05-07T18:54:00Z">
        <w:r w:rsidR="001467CE">
          <w:rPr>
            <w:sz w:val="22"/>
            <w:szCs w:val="22"/>
          </w:rPr>
          <w:t>nt</w:t>
        </w:r>
      </w:ins>
      <w:r w:rsidRPr="00611AD4">
        <w:rPr>
          <w:sz w:val="22"/>
          <w:szCs w:val="22"/>
        </w:rPr>
        <w:t xml:space="preserve"> de manière un</w:t>
      </w:r>
      <w:r w:rsidR="006277A0" w:rsidRPr="00611AD4">
        <w:rPr>
          <w:sz w:val="22"/>
          <w:szCs w:val="22"/>
        </w:rPr>
        <w:t>ique chaque occurrence de l’entité dans une table de la base de données</w:t>
      </w:r>
      <w:ins w:id="322" w:author="Julie Chiarandini Bolioli" w:date="2024-05-07T18:57:00Z">
        <w:r w:rsidR="001467CE">
          <w:rPr>
            <w:sz w:val="22"/>
            <w:szCs w:val="22"/>
          </w:rPr>
          <w:t>,</w:t>
        </w:r>
      </w:ins>
      <w:del w:id="323" w:author="Julie Chiarandini Bolioli" w:date="2024-05-07T18:57:00Z">
        <w:r w:rsidR="006277A0" w:rsidRPr="00611AD4" w:rsidDel="001467CE">
          <w:rPr>
            <w:sz w:val="22"/>
            <w:szCs w:val="22"/>
          </w:rPr>
          <w:delText>.</w:delText>
        </w:r>
      </w:del>
    </w:p>
    <w:p w14:paraId="7729A213" w14:textId="20230DDD" w:rsidR="006277A0" w:rsidRPr="00611AD4" w:rsidRDefault="006277A0" w:rsidP="00F616BD">
      <w:pPr>
        <w:pStyle w:val="Paragraphedeliste"/>
        <w:numPr>
          <w:ilvl w:val="0"/>
          <w:numId w:val="1"/>
        </w:numPr>
        <w:rPr>
          <w:sz w:val="22"/>
          <w:szCs w:val="22"/>
        </w:rPr>
      </w:pPr>
      <w:del w:id="324" w:author="Julie Chiarandini Bolioli" w:date="2024-05-07T18:57:00Z">
        <w:r w:rsidRPr="00611AD4" w:rsidDel="001467CE">
          <w:rPr>
            <w:sz w:val="22"/>
            <w:szCs w:val="22"/>
          </w:rPr>
          <w:delText xml:space="preserve">Les </w:delText>
        </w:r>
      </w:del>
      <w:proofErr w:type="gramStart"/>
      <w:ins w:id="325" w:author="Julie Chiarandini Bolioli" w:date="2024-05-07T18:57:00Z">
        <w:r w:rsidR="001467CE">
          <w:rPr>
            <w:sz w:val="22"/>
            <w:szCs w:val="22"/>
          </w:rPr>
          <w:t>l</w:t>
        </w:r>
        <w:r w:rsidR="001467CE" w:rsidRPr="00611AD4">
          <w:rPr>
            <w:sz w:val="22"/>
            <w:szCs w:val="22"/>
          </w:rPr>
          <w:t>es</w:t>
        </w:r>
        <w:proofErr w:type="gramEnd"/>
        <w:r w:rsidR="001467CE" w:rsidRPr="00611AD4">
          <w:rPr>
            <w:sz w:val="22"/>
            <w:szCs w:val="22"/>
          </w:rPr>
          <w:t xml:space="preserve"> </w:t>
        </w:r>
      </w:ins>
      <w:del w:id="326" w:author="Julie Chiarandini Bolioli" w:date="2024-05-07T18:55:00Z">
        <w:r w:rsidRPr="00611AD4" w:rsidDel="001467CE">
          <w:rPr>
            <w:sz w:val="22"/>
            <w:szCs w:val="22"/>
          </w:rPr>
          <w:delText xml:space="preserve">clé </w:delText>
        </w:r>
      </w:del>
      <w:ins w:id="327" w:author="Julie Chiarandini Bolioli" w:date="2024-05-07T18:57:00Z">
        <w:r w:rsidR="001467CE">
          <w:rPr>
            <w:sz w:val="22"/>
            <w:szCs w:val="22"/>
          </w:rPr>
          <w:t>c</w:t>
        </w:r>
      </w:ins>
      <w:ins w:id="328" w:author="Julie Chiarandini Bolioli" w:date="2024-05-07T18:55:00Z">
        <w:r w:rsidR="001467CE" w:rsidRPr="00611AD4">
          <w:rPr>
            <w:sz w:val="22"/>
            <w:szCs w:val="22"/>
          </w:rPr>
          <w:t>lé</w:t>
        </w:r>
        <w:r w:rsidR="001467CE">
          <w:rPr>
            <w:sz w:val="22"/>
            <w:szCs w:val="22"/>
          </w:rPr>
          <w:t>s</w:t>
        </w:r>
        <w:r w:rsidR="001467CE" w:rsidRPr="00611AD4">
          <w:rPr>
            <w:sz w:val="22"/>
            <w:szCs w:val="22"/>
          </w:rPr>
          <w:t xml:space="preserve"> </w:t>
        </w:r>
      </w:ins>
      <w:del w:id="329" w:author="Julie Chiarandini Bolioli" w:date="2024-05-07T18:57:00Z">
        <w:r w:rsidRPr="00611AD4" w:rsidDel="001467CE">
          <w:rPr>
            <w:sz w:val="22"/>
            <w:szCs w:val="22"/>
          </w:rPr>
          <w:delText>Étrangère </w:delText>
        </w:r>
      </w:del>
      <w:ins w:id="330" w:author="Julie Chiarandini Bolioli" w:date="2024-05-07T18:57:00Z">
        <w:r w:rsidR="001467CE">
          <w:rPr>
            <w:sz w:val="22"/>
            <w:szCs w:val="22"/>
          </w:rPr>
          <w:t>é</w:t>
        </w:r>
        <w:r w:rsidR="001467CE" w:rsidRPr="00611AD4">
          <w:rPr>
            <w:sz w:val="22"/>
            <w:szCs w:val="22"/>
          </w:rPr>
          <w:t>trangère</w:t>
        </w:r>
        <w:r w:rsidR="001467CE">
          <w:rPr>
            <w:sz w:val="22"/>
            <w:szCs w:val="22"/>
          </w:rPr>
          <w:t>s</w:t>
        </w:r>
        <w:r w:rsidR="001467CE" w:rsidRPr="00611AD4">
          <w:rPr>
            <w:sz w:val="22"/>
            <w:szCs w:val="22"/>
          </w:rPr>
          <w:t> </w:t>
        </w:r>
      </w:ins>
      <w:r w:rsidRPr="00611AD4">
        <w:rPr>
          <w:sz w:val="22"/>
          <w:szCs w:val="22"/>
        </w:rPr>
        <w:t>: représenté</w:t>
      </w:r>
      <w:ins w:id="331" w:author="Julie Chiarandini Bolioli" w:date="2024-05-07T18:55:00Z">
        <w:r w:rsidR="001467CE">
          <w:rPr>
            <w:sz w:val="22"/>
            <w:szCs w:val="22"/>
          </w:rPr>
          <w:t>es</w:t>
        </w:r>
      </w:ins>
      <w:r w:rsidRPr="00611AD4">
        <w:rPr>
          <w:sz w:val="22"/>
          <w:szCs w:val="22"/>
        </w:rPr>
        <w:t xml:space="preserve"> par </w:t>
      </w:r>
      <w:del w:id="332" w:author="Julie Chiarandini Bolioli" w:date="2024-05-07T18:55:00Z">
        <w:r w:rsidRPr="00611AD4" w:rsidDel="001467CE">
          <w:rPr>
            <w:i/>
            <w:iCs/>
            <w:color w:val="215E99" w:themeColor="text2" w:themeTint="BF"/>
            <w:sz w:val="22"/>
            <w:szCs w:val="22"/>
          </w:rPr>
          <w:delText xml:space="preserve">un </w:delText>
        </w:r>
      </w:del>
      <w:ins w:id="333" w:author="Julie Chiarandini Bolioli" w:date="2024-05-07T18:55:00Z">
        <w:r w:rsidR="001467CE">
          <w:rPr>
            <w:i/>
            <w:iCs/>
            <w:color w:val="215E99" w:themeColor="text2" w:themeTint="BF"/>
            <w:sz w:val="22"/>
            <w:szCs w:val="22"/>
          </w:rPr>
          <w:t>des</w:t>
        </w:r>
        <w:r w:rsidR="001467CE" w:rsidRPr="00611AD4">
          <w:rPr>
            <w:i/>
            <w:iCs/>
            <w:color w:val="215E99" w:themeColor="text2" w:themeTint="BF"/>
            <w:sz w:val="22"/>
            <w:szCs w:val="22"/>
          </w:rPr>
          <w:t xml:space="preserve"> </w:t>
        </w:r>
      </w:ins>
      <w:r w:rsidRPr="00611AD4">
        <w:rPr>
          <w:i/>
          <w:iCs/>
          <w:color w:val="215E99" w:themeColor="text2" w:themeTint="BF"/>
          <w:sz w:val="22"/>
          <w:szCs w:val="22"/>
        </w:rPr>
        <w:t>attribut de couleur bleu</w:t>
      </w:r>
      <w:ins w:id="334" w:author="Julie Chiarandini Bolioli" w:date="2024-05-07T18:55:00Z">
        <w:r w:rsidR="001467CE">
          <w:rPr>
            <w:i/>
            <w:iCs/>
            <w:color w:val="215E99" w:themeColor="text2" w:themeTint="BF"/>
            <w:sz w:val="22"/>
            <w:szCs w:val="22"/>
          </w:rPr>
          <w:t>e</w:t>
        </w:r>
      </w:ins>
      <w:r w:rsidRPr="00611AD4">
        <w:rPr>
          <w:i/>
          <w:iCs/>
          <w:color w:val="215E99" w:themeColor="text2" w:themeTint="BF"/>
          <w:sz w:val="22"/>
          <w:szCs w:val="22"/>
        </w:rPr>
        <w:t xml:space="preserve"> en italique</w:t>
      </w:r>
      <w:r w:rsidRPr="00611AD4">
        <w:rPr>
          <w:sz w:val="22"/>
          <w:szCs w:val="22"/>
        </w:rPr>
        <w:t xml:space="preserve">, </w:t>
      </w:r>
      <w:r w:rsidR="0024004B" w:rsidRPr="00611AD4">
        <w:rPr>
          <w:sz w:val="22"/>
          <w:szCs w:val="22"/>
        </w:rPr>
        <w:t>elle</w:t>
      </w:r>
      <w:ins w:id="335" w:author="Julie Chiarandini Bolioli" w:date="2024-05-07T18:55:00Z">
        <w:r w:rsidR="001467CE">
          <w:rPr>
            <w:sz w:val="22"/>
            <w:szCs w:val="22"/>
          </w:rPr>
          <w:t>s</w:t>
        </w:r>
      </w:ins>
      <w:r w:rsidR="0024004B" w:rsidRPr="00611AD4">
        <w:rPr>
          <w:sz w:val="22"/>
          <w:szCs w:val="22"/>
        </w:rPr>
        <w:t xml:space="preserve"> identifie</w:t>
      </w:r>
      <w:ins w:id="336" w:author="Julie Chiarandini Bolioli" w:date="2024-05-07T18:55:00Z">
        <w:r w:rsidR="001467CE">
          <w:rPr>
            <w:sz w:val="22"/>
            <w:szCs w:val="22"/>
          </w:rPr>
          <w:t>nt</w:t>
        </w:r>
      </w:ins>
      <w:r w:rsidR="0024004B" w:rsidRPr="00611AD4">
        <w:rPr>
          <w:sz w:val="22"/>
          <w:szCs w:val="22"/>
        </w:rPr>
        <w:t>, quant à elle</w:t>
      </w:r>
      <w:ins w:id="337" w:author="Julie Chiarandini Bolioli" w:date="2024-05-07T18:55:00Z">
        <w:r w:rsidR="001467CE">
          <w:rPr>
            <w:sz w:val="22"/>
            <w:szCs w:val="22"/>
          </w:rPr>
          <w:t>s</w:t>
        </w:r>
      </w:ins>
      <w:r w:rsidR="0024004B" w:rsidRPr="00611AD4">
        <w:rPr>
          <w:sz w:val="22"/>
          <w:szCs w:val="22"/>
        </w:rPr>
        <w:t xml:space="preserve">, </w:t>
      </w:r>
      <w:del w:id="338" w:author="Julie Chiarandini Bolioli" w:date="2024-05-07T18:55:00Z">
        <w:r w:rsidR="0024004B" w:rsidRPr="00611AD4" w:rsidDel="001467CE">
          <w:rPr>
            <w:sz w:val="22"/>
            <w:szCs w:val="22"/>
          </w:rPr>
          <w:delText xml:space="preserve">une </w:delText>
        </w:r>
      </w:del>
      <w:ins w:id="339" w:author="Julie Chiarandini Bolioli" w:date="2024-05-07T18:55:00Z">
        <w:r w:rsidR="001467CE">
          <w:rPr>
            <w:sz w:val="22"/>
            <w:szCs w:val="22"/>
          </w:rPr>
          <w:t>des</w:t>
        </w:r>
        <w:r w:rsidR="001467CE" w:rsidRPr="00611AD4">
          <w:rPr>
            <w:sz w:val="22"/>
            <w:szCs w:val="22"/>
          </w:rPr>
          <w:t xml:space="preserve"> </w:t>
        </w:r>
      </w:ins>
      <w:r w:rsidR="0024004B" w:rsidRPr="00611AD4">
        <w:rPr>
          <w:sz w:val="22"/>
          <w:szCs w:val="22"/>
        </w:rPr>
        <w:t>clé</w:t>
      </w:r>
      <w:ins w:id="340" w:author="Julie Chiarandini Bolioli" w:date="2024-05-07T18:55:00Z">
        <w:r w:rsidR="001467CE">
          <w:rPr>
            <w:sz w:val="22"/>
            <w:szCs w:val="22"/>
          </w:rPr>
          <w:t>s</w:t>
        </w:r>
      </w:ins>
      <w:r w:rsidR="0024004B" w:rsidRPr="00611AD4">
        <w:rPr>
          <w:sz w:val="22"/>
          <w:szCs w:val="22"/>
        </w:rPr>
        <w:t xml:space="preserve"> primaire</w:t>
      </w:r>
      <w:ins w:id="341" w:author="Julie Chiarandini Bolioli" w:date="2024-05-07T18:55:00Z">
        <w:r w:rsidR="001467CE">
          <w:rPr>
            <w:sz w:val="22"/>
            <w:szCs w:val="22"/>
          </w:rPr>
          <w:t>s</w:t>
        </w:r>
      </w:ins>
      <w:r w:rsidR="0024004B" w:rsidRPr="00611AD4">
        <w:rPr>
          <w:sz w:val="22"/>
          <w:szCs w:val="22"/>
        </w:rPr>
        <w:t xml:space="preserve"> d’un</w:t>
      </w:r>
      <w:ins w:id="342" w:author="Julie Chiarandini Bolioli" w:date="2024-05-07T18:55:00Z">
        <w:r w:rsidR="001467CE">
          <w:rPr>
            <w:sz w:val="22"/>
            <w:szCs w:val="22"/>
          </w:rPr>
          <w:t>e</w:t>
        </w:r>
      </w:ins>
      <w:r w:rsidR="0024004B" w:rsidRPr="00611AD4">
        <w:rPr>
          <w:sz w:val="22"/>
          <w:szCs w:val="22"/>
        </w:rPr>
        <w:t xml:space="preserve"> autre entité</w:t>
      </w:r>
      <w:del w:id="343" w:author="Julie Chiarandini Bolioli" w:date="2024-05-07T18:55:00Z">
        <w:r w:rsidR="0024004B" w:rsidRPr="00611AD4" w:rsidDel="001467CE">
          <w:rPr>
            <w:sz w:val="22"/>
            <w:szCs w:val="22"/>
          </w:rPr>
          <w:delText> </w:delText>
        </w:r>
      </w:del>
      <w:r w:rsidR="0024004B" w:rsidRPr="00611AD4">
        <w:rPr>
          <w:sz w:val="22"/>
          <w:szCs w:val="22"/>
        </w:rPr>
        <w:t>, établissant une relation entre les deux entités dans la base de données.</w:t>
      </w:r>
    </w:p>
    <w:p w14:paraId="2FE85E0A" w14:textId="3BF10C21" w:rsidR="0024004B" w:rsidRPr="00611AD4" w:rsidRDefault="0024004B" w:rsidP="0024004B">
      <w:r w:rsidRPr="00611AD4">
        <w:t xml:space="preserve">Le sens des flèches est aussi important dans la compréhension du </w:t>
      </w:r>
      <w:del w:id="344" w:author="Julie Chiarandini Bolioli" w:date="2024-05-07T18:56:00Z">
        <w:r w:rsidRPr="00611AD4" w:rsidDel="001467CE">
          <w:delText>schèma</w:delText>
        </w:r>
      </w:del>
      <w:ins w:id="345" w:author="Julie Chiarandini Bolioli" w:date="2024-05-07T18:56:00Z">
        <w:r w:rsidR="001467CE" w:rsidRPr="00611AD4">
          <w:t>schéma</w:t>
        </w:r>
      </w:ins>
      <w:r w:rsidRPr="00611AD4">
        <w:t xml:space="preserve"> : </w:t>
      </w:r>
    </w:p>
    <w:p w14:paraId="0D9E4788" w14:textId="3848CAFB" w:rsidR="0024004B" w:rsidRPr="00611AD4" w:rsidRDefault="0024004B" w:rsidP="0024004B">
      <w:pPr>
        <w:pStyle w:val="Paragraphedeliste"/>
        <w:numPr>
          <w:ilvl w:val="0"/>
          <w:numId w:val="1"/>
        </w:numPr>
        <w:rPr>
          <w:sz w:val="22"/>
          <w:szCs w:val="22"/>
        </w:rPr>
      </w:pPr>
      <w:del w:id="346" w:author="Julie Chiarandini Bolioli" w:date="2024-05-07T18:57:00Z">
        <w:r w:rsidRPr="00611AD4" w:rsidDel="001467CE">
          <w:rPr>
            <w:sz w:val="22"/>
            <w:szCs w:val="22"/>
          </w:rPr>
          <w:delText xml:space="preserve">Une </w:delText>
        </w:r>
      </w:del>
      <w:proofErr w:type="gramStart"/>
      <w:ins w:id="347" w:author="Julie Chiarandini Bolioli" w:date="2024-05-07T18:57:00Z">
        <w:r w:rsidR="001467CE">
          <w:rPr>
            <w:sz w:val="22"/>
            <w:szCs w:val="22"/>
          </w:rPr>
          <w:t>u</w:t>
        </w:r>
        <w:r w:rsidR="001467CE" w:rsidRPr="00611AD4">
          <w:rPr>
            <w:sz w:val="22"/>
            <w:szCs w:val="22"/>
          </w:rPr>
          <w:t>ne</w:t>
        </w:r>
        <w:proofErr w:type="gramEnd"/>
        <w:r w:rsidR="001467CE" w:rsidRPr="00611AD4">
          <w:rPr>
            <w:sz w:val="22"/>
            <w:szCs w:val="22"/>
          </w:rPr>
          <w:t xml:space="preserve"> </w:t>
        </w:r>
      </w:ins>
      <w:r w:rsidRPr="00611AD4">
        <w:rPr>
          <w:sz w:val="22"/>
          <w:szCs w:val="22"/>
        </w:rPr>
        <w:t>flèche pointant vers l’extérieur d’une entité</w:t>
      </w:r>
      <w:r w:rsidR="00654B5E" w:rsidRPr="00611AD4">
        <w:rPr>
          <w:sz w:val="22"/>
          <w:szCs w:val="22"/>
        </w:rPr>
        <w:t xml:space="preserve"> signifie que l’entité a une clé étrangère qui fait référence à une clé primaire d’un</w:t>
      </w:r>
      <w:ins w:id="348" w:author="Julie Chiarandini Bolioli" w:date="2024-05-07T18:56:00Z">
        <w:r w:rsidR="001467CE">
          <w:rPr>
            <w:sz w:val="22"/>
            <w:szCs w:val="22"/>
          </w:rPr>
          <w:t>e</w:t>
        </w:r>
      </w:ins>
      <w:r w:rsidR="00654B5E" w:rsidRPr="00611AD4">
        <w:rPr>
          <w:sz w:val="22"/>
          <w:szCs w:val="22"/>
        </w:rPr>
        <w:t xml:space="preserve"> autre entité</w:t>
      </w:r>
      <w:ins w:id="349" w:author="Julie Chiarandini Bolioli" w:date="2024-05-07T18:57:00Z">
        <w:r w:rsidR="001467CE">
          <w:rPr>
            <w:sz w:val="22"/>
            <w:szCs w:val="22"/>
          </w:rPr>
          <w:t>,</w:t>
        </w:r>
      </w:ins>
      <w:del w:id="350" w:author="Julie Chiarandini Bolioli" w:date="2024-05-07T18:57:00Z">
        <w:r w:rsidR="00654B5E" w:rsidRPr="00611AD4" w:rsidDel="001467CE">
          <w:rPr>
            <w:sz w:val="22"/>
            <w:szCs w:val="22"/>
          </w:rPr>
          <w:delText>.</w:delText>
        </w:r>
      </w:del>
    </w:p>
    <w:p w14:paraId="200529F5" w14:textId="568E1930" w:rsidR="00654B5E" w:rsidRPr="00611AD4" w:rsidRDefault="00654B5E" w:rsidP="0024004B">
      <w:pPr>
        <w:pStyle w:val="Paragraphedeliste"/>
        <w:numPr>
          <w:ilvl w:val="0"/>
          <w:numId w:val="1"/>
        </w:numPr>
        <w:rPr>
          <w:sz w:val="22"/>
          <w:szCs w:val="22"/>
        </w:rPr>
      </w:pPr>
      <w:del w:id="351" w:author="Julie Chiarandini Bolioli" w:date="2024-05-07T18:57:00Z">
        <w:r w:rsidRPr="00611AD4" w:rsidDel="001467CE">
          <w:rPr>
            <w:sz w:val="22"/>
            <w:szCs w:val="22"/>
          </w:rPr>
          <w:delText xml:space="preserve">Un </w:delText>
        </w:r>
      </w:del>
      <w:proofErr w:type="gramStart"/>
      <w:ins w:id="352" w:author="Julie Chiarandini Bolioli" w:date="2024-05-07T18:57:00Z">
        <w:r w:rsidR="001467CE">
          <w:rPr>
            <w:sz w:val="22"/>
            <w:szCs w:val="22"/>
          </w:rPr>
          <w:t>u</w:t>
        </w:r>
        <w:r w:rsidR="001467CE" w:rsidRPr="00611AD4">
          <w:rPr>
            <w:sz w:val="22"/>
            <w:szCs w:val="22"/>
          </w:rPr>
          <w:t>n</w:t>
        </w:r>
        <w:r w:rsidR="001467CE">
          <w:rPr>
            <w:sz w:val="22"/>
            <w:szCs w:val="22"/>
          </w:rPr>
          <w:t>e</w:t>
        </w:r>
        <w:proofErr w:type="gramEnd"/>
        <w:r w:rsidR="001467CE" w:rsidRPr="00611AD4">
          <w:rPr>
            <w:sz w:val="22"/>
            <w:szCs w:val="22"/>
          </w:rPr>
          <w:t xml:space="preserve"> </w:t>
        </w:r>
      </w:ins>
      <w:r w:rsidRPr="00611AD4">
        <w:rPr>
          <w:sz w:val="22"/>
          <w:szCs w:val="22"/>
        </w:rPr>
        <w:t>flèche pointant vers l’intérieur d’un</w:t>
      </w:r>
      <w:ins w:id="353" w:author="Julie Chiarandini Bolioli" w:date="2024-05-07T18:56:00Z">
        <w:r w:rsidR="001467CE">
          <w:rPr>
            <w:sz w:val="22"/>
            <w:szCs w:val="22"/>
          </w:rPr>
          <w:t>e</w:t>
        </w:r>
      </w:ins>
      <w:r w:rsidRPr="00611AD4">
        <w:rPr>
          <w:sz w:val="22"/>
          <w:szCs w:val="22"/>
        </w:rPr>
        <w:t xml:space="preserve"> entité signifie qu’un</w:t>
      </w:r>
      <w:ins w:id="354" w:author="Julie Chiarandini Bolioli" w:date="2024-05-07T18:56:00Z">
        <w:r w:rsidR="001467CE">
          <w:rPr>
            <w:sz w:val="22"/>
            <w:szCs w:val="22"/>
          </w:rPr>
          <w:t>e</w:t>
        </w:r>
      </w:ins>
      <w:r w:rsidRPr="00611AD4">
        <w:rPr>
          <w:sz w:val="22"/>
          <w:szCs w:val="22"/>
        </w:rPr>
        <w:t xml:space="preserve"> clé étrangère  dans une autre entité est lié</w:t>
      </w:r>
      <w:ins w:id="355" w:author="Julie Chiarandini Bolioli" w:date="2024-05-07T18:56:00Z">
        <w:r w:rsidR="001467CE">
          <w:rPr>
            <w:sz w:val="22"/>
            <w:szCs w:val="22"/>
          </w:rPr>
          <w:t>e</w:t>
        </w:r>
      </w:ins>
      <w:r w:rsidRPr="00611AD4">
        <w:rPr>
          <w:sz w:val="22"/>
          <w:szCs w:val="22"/>
        </w:rPr>
        <w:t xml:space="preserve"> à la clé primaire de cette entité.</w:t>
      </w:r>
    </w:p>
    <w:p w14:paraId="405F903A" w14:textId="0B206CE0" w:rsidR="00654B5E" w:rsidRPr="00611AD4" w:rsidRDefault="00654B5E" w:rsidP="00654B5E">
      <w:r w:rsidRPr="00611AD4">
        <w:t>Pour faire plus simple, le sens de la flèche indique la direction de la relation</w:t>
      </w:r>
      <w:r w:rsidR="00D62CF0" w:rsidRPr="00611AD4">
        <w:t xml:space="preserve"> entre les entités et </w:t>
      </w:r>
      <w:del w:id="356" w:author="Julie Chiarandini Bolioli" w:date="2024-05-07T18:57:00Z">
        <w:r w:rsidR="00D62CF0" w:rsidRPr="00611AD4" w:rsidDel="001467CE">
          <w:delText xml:space="preserve">comment </w:delText>
        </w:r>
      </w:del>
      <w:ins w:id="357" w:author="Julie Chiarandini Bolioli" w:date="2024-05-07T18:57:00Z">
        <w:r w:rsidR="001467CE">
          <w:t>la manière dont</w:t>
        </w:r>
        <w:r w:rsidR="001467CE" w:rsidRPr="00611AD4">
          <w:t xml:space="preserve"> </w:t>
        </w:r>
      </w:ins>
      <w:r w:rsidR="00D62CF0" w:rsidRPr="00611AD4">
        <w:t>les données sont o</w:t>
      </w:r>
      <w:ins w:id="358" w:author="Julie Chiarandini Bolioli" w:date="2024-05-07T18:57:00Z">
        <w:r w:rsidR="001467CE">
          <w:t>r</w:t>
        </w:r>
      </w:ins>
      <w:r w:rsidR="00D62CF0" w:rsidRPr="00611AD4">
        <w:t>ganisées en base de données relationnelle.</w:t>
      </w:r>
    </w:p>
    <w:p w14:paraId="0E17D818" w14:textId="77777777" w:rsidR="00D62CF0" w:rsidRPr="00611AD4" w:rsidRDefault="00D62CF0" w:rsidP="00654B5E"/>
    <w:p w14:paraId="30446F25" w14:textId="4D530F58" w:rsidR="00D62CF0" w:rsidRPr="00611AD4" w:rsidRDefault="00D62CF0" w:rsidP="00654B5E">
      <w:r w:rsidRPr="00611AD4">
        <w:t xml:space="preserve">Ci-dessous, la représentation du MLD du projet : </w:t>
      </w:r>
    </w:p>
    <w:p w14:paraId="0B96F37C" w14:textId="27945D69" w:rsidR="00D62CF0" w:rsidRPr="00611AD4" w:rsidRDefault="00D62CF0" w:rsidP="00654B5E">
      <w:r w:rsidRPr="00611AD4">
        <w:t>[</w:t>
      </w:r>
      <w:proofErr w:type="gramStart"/>
      <w:r w:rsidRPr="00611AD4">
        <w:t>screen</w:t>
      </w:r>
      <w:proofErr w:type="gramEnd"/>
      <w:r w:rsidRPr="00611AD4">
        <w:t xml:space="preserve"> MLD]</w:t>
      </w:r>
    </w:p>
    <w:p w14:paraId="11868DA1" w14:textId="77777777" w:rsidR="002D3F47" w:rsidRPr="00611AD4" w:rsidRDefault="002D3F47" w:rsidP="002D3F47"/>
    <w:p w14:paraId="7F0AB920" w14:textId="77777777" w:rsidR="00662D64" w:rsidRPr="00611AD4" w:rsidRDefault="00662D64" w:rsidP="002D3F47"/>
    <w:p w14:paraId="433BF3FD" w14:textId="09387F3C" w:rsidR="00662D64" w:rsidRPr="00611AD4" w:rsidRDefault="00662D64" w:rsidP="00662D64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11AD4">
        <w:rPr>
          <w:sz w:val="22"/>
          <w:szCs w:val="22"/>
        </w:rPr>
        <w:t>LE MAQUETTAGE</w:t>
      </w:r>
    </w:p>
    <w:p w14:paraId="0B30EA65" w14:textId="28E8E439" w:rsidR="00674C54" w:rsidRPr="00611AD4" w:rsidRDefault="00662D64" w:rsidP="002D3F47">
      <w:r w:rsidRPr="00611AD4">
        <w:t>Le maquettage est un processus de conception visuelle utilisé pour créer des représentation</w:t>
      </w:r>
      <w:ins w:id="359" w:author="Julie Chiarandini Bolioli" w:date="2024-05-07T18:59:00Z">
        <w:r w:rsidR="00F03EF4">
          <w:t>s</w:t>
        </w:r>
      </w:ins>
      <w:r w:rsidRPr="00611AD4">
        <w:t xml:space="preserve"> graphiques ou </w:t>
      </w:r>
      <w:r w:rsidR="00202A47" w:rsidRPr="00611AD4">
        <w:t>interactive</w:t>
      </w:r>
      <w:ins w:id="360" w:author="Julie Chiarandini Bolioli" w:date="2024-05-07T18:59:00Z">
        <w:r w:rsidR="00F03EF4">
          <w:t>s</w:t>
        </w:r>
      </w:ins>
      <w:r w:rsidRPr="00611AD4">
        <w:t xml:space="preserve"> d’un système avant sa mise en développement.  </w:t>
      </w:r>
    </w:p>
    <w:p w14:paraId="65EC91F7" w14:textId="6F9508CD" w:rsidR="00662D64" w:rsidRPr="00611AD4" w:rsidRDefault="00662D64" w:rsidP="002D3F47">
      <w:r w:rsidRPr="00611AD4">
        <w:lastRenderedPageBreak/>
        <w:t xml:space="preserve">Il permet au concepteur de visualiser et de communiquer les idées, les fonctionnalités et les </w:t>
      </w:r>
      <w:r w:rsidR="00202A47" w:rsidRPr="00611AD4">
        <w:t>interactions</w:t>
      </w:r>
      <w:r w:rsidRPr="00611AD4">
        <w:t xml:space="preserve"> </w:t>
      </w:r>
      <w:r w:rsidR="00202A47" w:rsidRPr="00611AD4">
        <w:t>du projet. Il va permettre aussi de recueillir des informations des parties prenantes avant la mise en développement du projet.</w:t>
      </w:r>
    </w:p>
    <w:p w14:paraId="1229FFD6" w14:textId="7A7DEC2F" w:rsidR="00202A47" w:rsidRPr="00611AD4" w:rsidRDefault="00202A47" w:rsidP="002D3F47">
      <w:r w:rsidRPr="00611AD4">
        <w:t xml:space="preserve">Le maquettage suit différentes étapes :  </w:t>
      </w:r>
    </w:p>
    <w:p w14:paraId="2FA3B442" w14:textId="6C129AE9" w:rsidR="000305CC" w:rsidRPr="00611AD4" w:rsidRDefault="00202A47" w:rsidP="000305CC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11AD4">
        <w:rPr>
          <w:sz w:val="22"/>
          <w:szCs w:val="22"/>
        </w:rPr>
        <w:t xml:space="preserve">Le Zoning : </w:t>
      </w:r>
      <w:r w:rsidR="000305CC" w:rsidRPr="00611AD4">
        <w:rPr>
          <w:sz w:val="22"/>
          <w:szCs w:val="22"/>
        </w:rPr>
        <w:t xml:space="preserve">Le zoning va permettre de définir la structure globale de l’interface du projet et organiser les différents éléments fonctionnels. </w:t>
      </w:r>
    </w:p>
    <w:p w14:paraId="120499C4" w14:textId="2874FCDE" w:rsidR="00211DB2" w:rsidRPr="00611AD4" w:rsidRDefault="00611AD4" w:rsidP="00211DB2">
      <w:r w:rsidRPr="00611AD4">
        <w:t>[</w:t>
      </w:r>
      <w:proofErr w:type="gramStart"/>
      <w:r w:rsidRPr="00611AD4">
        <w:t>screen</w:t>
      </w:r>
      <w:proofErr w:type="gramEnd"/>
      <w:r w:rsidRPr="00611AD4">
        <w:t xml:space="preserve"> du zoning </w:t>
      </w:r>
      <w:proofErr w:type="spellStart"/>
      <w:r w:rsidRPr="00611AD4">
        <w:t>a</w:t>
      </w:r>
      <w:proofErr w:type="spellEnd"/>
      <w:r w:rsidRPr="00611AD4">
        <w:t xml:space="preserve"> définir]</w:t>
      </w:r>
    </w:p>
    <w:p w14:paraId="78B33528" w14:textId="77777777" w:rsidR="00611AD4" w:rsidRPr="00611AD4" w:rsidRDefault="00611AD4" w:rsidP="00211DB2"/>
    <w:p w14:paraId="60CF7EA9" w14:textId="3F8C7560" w:rsidR="00611AD4" w:rsidRDefault="00611AD4" w:rsidP="00611AD4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11AD4">
        <w:rPr>
          <w:sz w:val="22"/>
          <w:szCs w:val="22"/>
        </w:rPr>
        <w:t>Le Wireframe :</w:t>
      </w:r>
      <w:r>
        <w:rPr>
          <w:sz w:val="22"/>
          <w:szCs w:val="22"/>
        </w:rPr>
        <w:t xml:space="preserve"> Le wireframe</w:t>
      </w:r>
      <w:del w:id="361" w:author="Julie Chiarandini Bolioli" w:date="2024-05-07T18:59:00Z">
        <w:r w:rsidDel="00F03EF4">
          <w:rPr>
            <w:sz w:val="22"/>
            <w:szCs w:val="22"/>
          </w:rPr>
          <w:delText xml:space="preserve"> </w:delText>
        </w:r>
      </w:del>
      <w:r>
        <w:rPr>
          <w:sz w:val="22"/>
          <w:szCs w:val="22"/>
        </w:rPr>
        <w:t xml:space="preserve"> est une représentation visuelle simplifié</w:t>
      </w:r>
      <w:ins w:id="362" w:author="Julie Chiarandini Bolioli" w:date="2024-05-07T18:59:00Z">
        <w:r w:rsidR="00F03EF4">
          <w:rPr>
            <w:sz w:val="22"/>
            <w:szCs w:val="22"/>
          </w:rPr>
          <w:t>e</w:t>
        </w:r>
      </w:ins>
      <w:r>
        <w:rPr>
          <w:sz w:val="22"/>
          <w:szCs w:val="22"/>
        </w:rPr>
        <w:t xml:space="preserve"> de l’interface utilisateur (UI)</w:t>
      </w:r>
      <w:r w:rsidR="000D3424">
        <w:rPr>
          <w:sz w:val="22"/>
          <w:szCs w:val="22"/>
        </w:rPr>
        <w:t xml:space="preserve">, il se concentre principalement sur la structure et la disposition des éléments de l’interface sans se soucier, </w:t>
      </w:r>
      <w:del w:id="363" w:author="Julie Chiarandini Bolioli" w:date="2024-05-07T18:59:00Z">
        <w:r w:rsidR="000D3424" w:rsidDel="00F03EF4">
          <w:rPr>
            <w:sz w:val="22"/>
            <w:szCs w:val="22"/>
          </w:rPr>
          <w:delText xml:space="preserve">pour le moment, </w:delText>
        </w:r>
      </w:del>
      <w:r w:rsidR="000D3424">
        <w:rPr>
          <w:sz w:val="22"/>
          <w:szCs w:val="22"/>
        </w:rPr>
        <w:t>des détails esthétiques (couleur</w:t>
      </w:r>
      <w:ins w:id="364" w:author="Julie Chiarandini Bolioli" w:date="2024-05-07T18:59:00Z">
        <w:r w:rsidR="00F03EF4">
          <w:rPr>
            <w:sz w:val="22"/>
            <w:szCs w:val="22"/>
          </w:rPr>
          <w:t>s</w:t>
        </w:r>
      </w:ins>
      <w:r w:rsidR="000D3424">
        <w:rPr>
          <w:sz w:val="22"/>
          <w:szCs w:val="22"/>
        </w:rPr>
        <w:t>, images, polices, etc..). Il va permettre d’architecturer l’information, la navigation</w:t>
      </w:r>
      <w:del w:id="365" w:author="Julie Chiarandini Bolioli" w:date="2024-05-07T19:00:00Z">
        <w:r w:rsidR="000D3424" w:rsidDel="00F03EF4">
          <w:rPr>
            <w:sz w:val="22"/>
            <w:szCs w:val="22"/>
          </w:rPr>
          <w:delText>s</w:delText>
        </w:r>
      </w:del>
      <w:r w:rsidR="000D3424">
        <w:rPr>
          <w:sz w:val="22"/>
          <w:szCs w:val="22"/>
        </w:rPr>
        <w:t>, les zones fonctionnelles et les interaction</w:t>
      </w:r>
      <w:ins w:id="366" w:author="Julie Chiarandini Bolioli" w:date="2024-05-07T19:00:00Z">
        <w:r w:rsidR="00F03EF4">
          <w:rPr>
            <w:sz w:val="22"/>
            <w:szCs w:val="22"/>
          </w:rPr>
          <w:t>s</w:t>
        </w:r>
      </w:ins>
      <w:r w:rsidR="000D3424">
        <w:rPr>
          <w:sz w:val="22"/>
          <w:szCs w:val="22"/>
        </w:rPr>
        <w:t xml:space="preserve"> de base</w:t>
      </w:r>
      <w:del w:id="367" w:author="Julie Chiarandini Bolioli" w:date="2024-05-07T19:01:00Z">
        <w:r w:rsidR="000D3424" w:rsidDel="00F03EF4">
          <w:rPr>
            <w:sz w:val="22"/>
            <w:szCs w:val="22"/>
          </w:rPr>
          <w:delText>s</w:delText>
        </w:r>
      </w:del>
      <w:r w:rsidR="000D3424">
        <w:rPr>
          <w:sz w:val="22"/>
          <w:szCs w:val="22"/>
        </w:rPr>
        <w:t xml:space="preserve"> donnant une </w:t>
      </w:r>
      <w:del w:id="368" w:author="Julie Chiarandini Bolioli" w:date="2024-05-07T19:01:00Z">
        <w:r w:rsidR="000D3424" w:rsidDel="00F03EF4">
          <w:rPr>
            <w:sz w:val="22"/>
            <w:szCs w:val="22"/>
          </w:rPr>
          <w:delText xml:space="preserve">base </w:delText>
        </w:r>
      </w:del>
      <w:ins w:id="369" w:author="Julie Chiarandini Bolioli" w:date="2024-05-07T19:01:00Z">
        <w:r w:rsidR="00F03EF4">
          <w:rPr>
            <w:sz w:val="22"/>
            <w:szCs w:val="22"/>
          </w:rPr>
          <w:t xml:space="preserve">fondation </w:t>
        </w:r>
      </w:ins>
      <w:r w:rsidR="000D3424">
        <w:rPr>
          <w:sz w:val="22"/>
          <w:szCs w:val="22"/>
        </w:rPr>
        <w:t>solide</w:t>
      </w:r>
      <w:del w:id="370" w:author="Julie Chiarandini Bolioli" w:date="2024-05-07T19:00:00Z">
        <w:r w:rsidR="000D3424" w:rsidDel="00F03EF4">
          <w:rPr>
            <w:sz w:val="22"/>
            <w:szCs w:val="22"/>
          </w:rPr>
          <w:delText>s</w:delText>
        </w:r>
      </w:del>
      <w:r w:rsidR="000D3424">
        <w:rPr>
          <w:sz w:val="22"/>
          <w:szCs w:val="22"/>
        </w:rPr>
        <w:t xml:space="preserve"> pour les prochaines étapes du maquettage.</w:t>
      </w:r>
    </w:p>
    <w:p w14:paraId="7ACE24E6" w14:textId="546B0F0A" w:rsidR="000D3424" w:rsidRDefault="000D3424" w:rsidP="000D3424">
      <w:r>
        <w:t>[</w:t>
      </w:r>
      <w:proofErr w:type="gramStart"/>
      <w:r>
        <w:t>screen</w:t>
      </w:r>
      <w:proofErr w:type="gramEnd"/>
      <w:r>
        <w:t xml:space="preserve"> du wireframe à définir</w:t>
      </w:r>
      <w:r w:rsidR="001D7330">
        <w:t>]</w:t>
      </w:r>
    </w:p>
    <w:p w14:paraId="1744E63F" w14:textId="7BEB02D8" w:rsidR="001D7330" w:rsidRDefault="001D7330" w:rsidP="000D3424">
      <w:r>
        <w:tab/>
        <w:t xml:space="preserve"> </w:t>
      </w:r>
    </w:p>
    <w:p w14:paraId="3BCB4370" w14:textId="4E4BBC19" w:rsidR="007C2284" w:rsidRDefault="001D7330" w:rsidP="001D7330">
      <w:pPr>
        <w:pStyle w:val="Paragraphedeliste"/>
        <w:numPr>
          <w:ilvl w:val="0"/>
          <w:numId w:val="1"/>
        </w:numPr>
      </w:pPr>
      <w:r>
        <w:t xml:space="preserve">Le prototype : le prototype est une version interactive du wireframe. Il offre une simulation réaliste des fonctionnalités et des interactions. Il </w:t>
      </w:r>
      <w:r w:rsidR="007C2284">
        <w:t>permet de tester les fonctionnalités et d’avoir un retour d’expérience utilisateur (UX) afin de pouvoir, le cas échéant, modifier certains élément</w:t>
      </w:r>
      <w:ins w:id="371" w:author="Julie Chiarandini Bolioli" w:date="2024-05-07T19:02:00Z">
        <w:r w:rsidR="00F03EF4">
          <w:t>s</w:t>
        </w:r>
      </w:ins>
      <w:r w:rsidR="007C2284">
        <w:t xml:space="preserve"> avant de passer à la conception visuelle finale.</w:t>
      </w:r>
    </w:p>
    <w:p w14:paraId="03C6AD8A" w14:textId="0D04C49A" w:rsidR="001D7330" w:rsidRDefault="001D7330" w:rsidP="007C2284">
      <w:pPr>
        <w:rPr>
          <w:rFonts w:ascii="Segoe UI" w:hAnsi="Segoe UI" w:cs="Segoe UI"/>
          <w:color w:val="ECECEC"/>
          <w:shd w:val="clear" w:color="auto" w:fill="212121"/>
        </w:rPr>
      </w:pPr>
      <w:r w:rsidRPr="007C2284">
        <w:rPr>
          <w:rFonts w:ascii="Segoe UI" w:hAnsi="Segoe UI" w:cs="Segoe UI"/>
          <w:color w:val="ECECEC"/>
          <w:shd w:val="clear" w:color="auto" w:fill="212121"/>
        </w:rPr>
        <w:t xml:space="preserve"> </w:t>
      </w:r>
      <w:r w:rsidR="007C2284">
        <w:rPr>
          <w:rFonts w:ascii="Segoe UI" w:hAnsi="Segoe UI" w:cs="Segoe UI"/>
          <w:color w:val="ECECEC"/>
          <w:shd w:val="clear" w:color="auto" w:fill="212121"/>
        </w:rPr>
        <w:t>[</w:t>
      </w:r>
      <w:proofErr w:type="gramStart"/>
      <w:r w:rsidR="007C2284">
        <w:rPr>
          <w:rFonts w:ascii="Segoe UI" w:hAnsi="Segoe UI" w:cs="Segoe UI"/>
          <w:color w:val="ECECEC"/>
          <w:shd w:val="clear" w:color="auto" w:fill="212121"/>
        </w:rPr>
        <w:t>screen</w:t>
      </w:r>
      <w:proofErr w:type="gramEnd"/>
      <w:r w:rsidR="007C2284">
        <w:rPr>
          <w:rFonts w:ascii="Segoe UI" w:hAnsi="Segoe UI" w:cs="Segoe UI"/>
          <w:color w:val="ECECEC"/>
          <w:shd w:val="clear" w:color="auto" w:fill="212121"/>
        </w:rPr>
        <w:t xml:space="preserve"> prototype avec les </w:t>
      </w:r>
      <w:proofErr w:type="spellStart"/>
      <w:r w:rsidR="007C2284">
        <w:rPr>
          <w:rFonts w:ascii="Segoe UI" w:hAnsi="Segoe UI" w:cs="Segoe UI"/>
          <w:color w:val="ECECEC"/>
          <w:shd w:val="clear" w:color="auto" w:fill="212121"/>
        </w:rPr>
        <w:t>intéraction</w:t>
      </w:r>
      <w:proofErr w:type="spellEnd"/>
      <w:r w:rsidR="007C2284">
        <w:rPr>
          <w:rFonts w:ascii="Segoe UI" w:hAnsi="Segoe UI" w:cs="Segoe UI"/>
          <w:color w:val="ECECEC"/>
          <w:shd w:val="clear" w:color="auto" w:fill="212121"/>
        </w:rPr>
        <w:t>]</w:t>
      </w:r>
    </w:p>
    <w:p w14:paraId="433A2BD3" w14:textId="1B80F2E3" w:rsidR="007C2284" w:rsidRDefault="007C2284" w:rsidP="007C2284">
      <w:pPr>
        <w:ind w:left="700"/>
      </w:pPr>
    </w:p>
    <w:p w14:paraId="4A67B4E0" w14:textId="77777777" w:rsidR="007C2284" w:rsidRDefault="007C2284" w:rsidP="007C2284">
      <w:pPr>
        <w:ind w:left="700"/>
      </w:pPr>
    </w:p>
    <w:p w14:paraId="70665C2C" w14:textId="5A6311BB" w:rsidR="007C2284" w:rsidRDefault="007C2284" w:rsidP="007C2284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Mockup</w:t>
      </w:r>
      <w:proofErr w:type="spellEnd"/>
      <w:r>
        <w:t xml:space="preserve"> : le </w:t>
      </w:r>
      <w:proofErr w:type="spellStart"/>
      <w:r>
        <w:t>mockup</w:t>
      </w:r>
      <w:proofErr w:type="spellEnd"/>
      <w:r>
        <w:t xml:space="preserve"> est la phase finale du maquettage, il va donner la représentation graphique finale</w:t>
      </w:r>
      <w:r w:rsidR="000456D3">
        <w:t xml:space="preserve"> et précise</w:t>
      </w:r>
      <w:r>
        <w:t xml:space="preserve"> du projet</w:t>
      </w:r>
      <w:r w:rsidR="000456D3">
        <w:t>. Il inclut, l’ensemble des détails esthétique</w:t>
      </w:r>
      <w:ins w:id="372" w:author="Julie Chiarandini Bolioli" w:date="2024-05-07T19:02:00Z">
        <w:r w:rsidR="00E86441">
          <w:t>s</w:t>
        </w:r>
      </w:ins>
      <w:r w:rsidR="000456D3">
        <w:t xml:space="preserve"> comme les couleurs (reprise de la charte graphique), les polices, les images et les éléments graphiques. </w:t>
      </w:r>
    </w:p>
    <w:p w14:paraId="4C7FE1CF" w14:textId="5B302AFD" w:rsidR="000456D3" w:rsidRDefault="000456D3" w:rsidP="000456D3">
      <w:pPr>
        <w:pStyle w:val="Paragraphedeliste"/>
        <w:ind w:left="1060"/>
      </w:pPr>
      <w:r>
        <w:t xml:space="preserve">Il va servir afin </w:t>
      </w:r>
      <w:del w:id="373" w:author="Julie Chiarandini Bolioli" w:date="2024-05-07T19:03:00Z">
        <w:r w:rsidDel="00E86441">
          <w:delText>de faire la</w:delText>
        </w:r>
      </w:del>
      <w:ins w:id="374" w:author="Julie Chiarandini Bolioli" w:date="2024-05-07T19:03:00Z">
        <w:r w:rsidR="00E86441">
          <w:t>à</w:t>
        </w:r>
      </w:ins>
      <w:r>
        <w:t xml:space="preserve"> présentation finale pour validation auprès des clients avant la mise en développement du projet.</w:t>
      </w:r>
    </w:p>
    <w:p w14:paraId="5338300C" w14:textId="2B04A1B7" w:rsidR="000456D3" w:rsidRDefault="000456D3" w:rsidP="000456D3">
      <w:r>
        <w:t xml:space="preserve"> [</w:t>
      </w:r>
      <w:proofErr w:type="gramStart"/>
      <w:r>
        <w:t>screen</w:t>
      </w:r>
      <w:proofErr w:type="gramEnd"/>
      <w:r>
        <w:t xml:space="preserve"> </w:t>
      </w:r>
      <w:proofErr w:type="spellStart"/>
      <w:r>
        <w:t>mockup</w:t>
      </w:r>
      <w:proofErr w:type="spellEnd"/>
      <w:r>
        <w:t xml:space="preserve"> à définir]</w:t>
      </w:r>
    </w:p>
    <w:p w14:paraId="212FC9F6" w14:textId="77777777" w:rsidR="00B02760" w:rsidRDefault="00B02760" w:rsidP="000456D3"/>
    <w:p w14:paraId="26EDD4D2" w14:textId="77777777" w:rsidR="00B02760" w:rsidRDefault="00B02760" w:rsidP="000456D3"/>
    <w:p w14:paraId="5D808539" w14:textId="77777777" w:rsidR="00B02760" w:rsidRDefault="00B02760" w:rsidP="000456D3"/>
    <w:p w14:paraId="28E38A7C" w14:textId="77777777" w:rsidR="00B02760" w:rsidRDefault="00B02760" w:rsidP="000456D3"/>
    <w:p w14:paraId="2CC20E49" w14:textId="77777777" w:rsidR="00B02760" w:rsidRDefault="00B02760" w:rsidP="000456D3"/>
    <w:p w14:paraId="5406AB42" w14:textId="2E9D77B5" w:rsidR="00B02760" w:rsidRDefault="0088506E" w:rsidP="0088506E">
      <w:pPr>
        <w:pStyle w:val="Paragraphedeliste"/>
        <w:numPr>
          <w:ilvl w:val="0"/>
          <w:numId w:val="1"/>
        </w:numPr>
      </w:pPr>
      <w:r>
        <w:lastRenderedPageBreak/>
        <w:t>SQL</w:t>
      </w:r>
    </w:p>
    <w:p w14:paraId="6454621A" w14:textId="6DDC99BC" w:rsidR="0088506E" w:rsidRDefault="004217CF" w:rsidP="0088506E">
      <w:r>
        <w:t xml:space="preserve">Afin de créer les différentes tables de la base de données dont aura besoin </w:t>
      </w:r>
      <w:ins w:id="375" w:author="Julie Chiarandini Bolioli" w:date="2024-05-07T19:03:00Z">
        <w:r w:rsidR="00B02323">
          <w:t xml:space="preserve">pour </w:t>
        </w:r>
      </w:ins>
      <w:r>
        <w:t xml:space="preserve">le projet, j’ai utilisé le logiciel Workbench. </w:t>
      </w:r>
    </w:p>
    <w:p w14:paraId="47EA498F" w14:textId="3106FA1E" w:rsidR="004217CF" w:rsidRDefault="004217CF" w:rsidP="0088506E">
      <w:r>
        <w:t>Pour rappel, Workbench est un outil de modélisation de base</w:t>
      </w:r>
      <w:ins w:id="376" w:author="Julie Chiarandini Bolioli" w:date="2024-05-07T19:03:00Z">
        <w:r w:rsidR="00B02323">
          <w:t>s</w:t>
        </w:r>
      </w:ins>
      <w:r>
        <w:t xml:space="preserve"> de données et d’administration MySQL</w:t>
      </w:r>
    </w:p>
    <w:p w14:paraId="7A3D4E6B" w14:textId="39FE71D6" w:rsidR="004217CF" w:rsidRDefault="004217CF" w:rsidP="0088506E">
      <w:r>
        <w:t>Pour me permettre d’accéder à mon administration</w:t>
      </w:r>
      <w:r w:rsidR="004F1235">
        <w:t xml:space="preserve">, j’utilise en parallèle l’outil XAMPP </w:t>
      </w:r>
      <w:del w:id="377" w:author="Julie Chiarandini Bolioli" w:date="2024-05-07T19:04:00Z">
        <w:r w:rsidR="004F1235" w:rsidDel="00B02323">
          <w:delText>qui me permet de</w:delText>
        </w:r>
      </w:del>
      <w:ins w:id="378" w:author="Julie Chiarandini Bolioli" w:date="2024-05-07T19:04:00Z">
        <w:r w:rsidR="00B02323">
          <w:t>avec lequel je</w:t>
        </w:r>
      </w:ins>
      <w:r w:rsidR="004F1235">
        <w:t xml:space="preserve"> crée</w:t>
      </w:r>
      <w:del w:id="379" w:author="Julie Chiarandini Bolioli" w:date="2024-05-07T19:04:00Z">
        <w:r w:rsidR="004F1235" w:rsidDel="00B02323">
          <w:delText>r</w:delText>
        </w:r>
      </w:del>
      <w:r w:rsidR="004F1235">
        <w:t xml:space="preserve"> une connexion</w:t>
      </w:r>
      <w:ins w:id="380" w:author="Julie Chiarandini Bolioli" w:date="2024-05-07T19:04:00Z">
        <w:r w:rsidR="00B02323">
          <w:t xml:space="preserve"> à</w:t>
        </w:r>
      </w:ins>
      <w:r w:rsidR="004F1235">
        <w:t xml:space="preserve"> l’administration de MySQL grâce à un serveur local.</w:t>
      </w:r>
    </w:p>
    <w:p w14:paraId="7CD21DA2" w14:textId="718436A6" w:rsidR="00417236" w:rsidRDefault="00417236" w:rsidP="0088506E"/>
    <w:p w14:paraId="3D4D4AD1" w14:textId="1350ACCB" w:rsidR="00417236" w:rsidRDefault="00417236" w:rsidP="0088506E">
      <w:r>
        <w:t xml:space="preserve">Pour le bien de ce mémoire, la présentation s’axera sur la création de la </w:t>
      </w:r>
      <w:del w:id="381" w:author="Julie Chiarandini Bolioli" w:date="2024-05-07T19:04:00Z">
        <w:r w:rsidDel="00B02323">
          <w:delText xml:space="preserve">Base </w:delText>
        </w:r>
      </w:del>
      <w:ins w:id="382" w:author="Julie Chiarandini Bolioli" w:date="2024-05-07T19:04:00Z">
        <w:r w:rsidR="00B02323">
          <w:t xml:space="preserve">base </w:t>
        </w:r>
      </w:ins>
      <w:r>
        <w:t>de données « </w:t>
      </w:r>
      <w:proofErr w:type="spellStart"/>
      <w:r>
        <w:t>nw_change_ton_climat</w:t>
      </w:r>
      <w:proofErr w:type="spellEnd"/>
      <w:r>
        <w:t xml:space="preserve"> » ainsi que </w:t>
      </w:r>
      <w:del w:id="383" w:author="Julie Chiarandini Bolioli" w:date="2024-05-07T19:04:00Z">
        <w:r w:rsidDel="00B02323">
          <w:delText>sur la créat</w:delText>
        </w:r>
      </w:del>
      <w:ins w:id="384" w:author="Julie Chiarandini Bolioli" w:date="2024-05-07T19:04:00Z">
        <w:r w:rsidR="00B02323">
          <w:t xml:space="preserve">celle </w:t>
        </w:r>
      </w:ins>
      <w:del w:id="385" w:author="Julie Chiarandini Bolioli" w:date="2024-05-07T19:04:00Z">
        <w:r w:rsidDel="00B02323">
          <w:delText xml:space="preserve">ion </w:delText>
        </w:r>
      </w:del>
      <w:r>
        <w:t xml:space="preserve">de la table « messages » et ses </w:t>
      </w:r>
      <w:proofErr w:type="spellStart"/>
      <w:r>
        <w:t>foreign</w:t>
      </w:r>
      <w:proofErr w:type="spellEnd"/>
      <w:r>
        <w:t xml:space="preserve"> key.</w:t>
      </w:r>
    </w:p>
    <w:p w14:paraId="709EF550" w14:textId="77777777" w:rsidR="00AC287B" w:rsidRDefault="00AC287B" w:rsidP="0088506E"/>
    <w:p w14:paraId="3920C2A1" w14:textId="35B305DF" w:rsidR="00AC287B" w:rsidRDefault="00AC287B" w:rsidP="0088506E">
      <w:r w:rsidRPr="00AC287B">
        <w:t>[</w:t>
      </w:r>
      <w:proofErr w:type="gramStart"/>
      <w:r w:rsidRPr="00AC287B">
        <w:t>screen</w:t>
      </w:r>
      <w:proofErr w:type="gramEnd"/>
      <w:r w:rsidRPr="00AC287B">
        <w:t xml:space="preserve"> </w:t>
      </w:r>
      <w:proofErr w:type="spellStart"/>
      <w:r w:rsidRPr="00AC287B">
        <w:t>create</w:t>
      </w:r>
      <w:proofErr w:type="spellEnd"/>
      <w:r w:rsidRPr="00AC287B">
        <w:t xml:space="preserve"> </w:t>
      </w:r>
      <w:proofErr w:type="spellStart"/>
      <w:r w:rsidRPr="00AC287B">
        <w:t>database</w:t>
      </w:r>
      <w:proofErr w:type="spellEnd"/>
      <w:r w:rsidRPr="00AC287B">
        <w:t xml:space="preserve">] La </w:t>
      </w:r>
      <w:r w:rsidR="00A8651B">
        <w:t>commande</w:t>
      </w:r>
      <w:r w:rsidRPr="00AC287B">
        <w:t xml:space="preserve"> </w:t>
      </w:r>
      <w:r w:rsidRPr="00AC287B">
        <w:rPr>
          <w:b/>
          <w:bCs/>
        </w:rPr>
        <w:t xml:space="preserve">CREATE DATABASE </w:t>
      </w:r>
      <w:proofErr w:type="spellStart"/>
      <w:r w:rsidRPr="00AC287B">
        <w:rPr>
          <w:b/>
          <w:bCs/>
        </w:rPr>
        <w:t>nw_change_ton_climat</w:t>
      </w:r>
      <w:proofErr w:type="spellEnd"/>
      <w:r w:rsidRPr="00AC287B">
        <w:t xml:space="preserve"> permet de crée </w:t>
      </w:r>
      <w:r>
        <w:t>une base de donnée qui aura pour nom « </w:t>
      </w:r>
      <w:proofErr w:type="spellStart"/>
      <w:r w:rsidRPr="00AC287B">
        <w:t>nw_change_ton_climat</w:t>
      </w:r>
      <w:proofErr w:type="spellEnd"/>
      <w:r>
        <w:t xml:space="preserve"> ». </w:t>
      </w:r>
    </w:p>
    <w:p w14:paraId="2493A270" w14:textId="06A21A01" w:rsidR="00A8651B" w:rsidRDefault="00A8651B" w:rsidP="0088506E">
      <w:r>
        <w:t xml:space="preserve">La commande </w:t>
      </w:r>
      <w:r w:rsidRPr="00A8651B">
        <w:rPr>
          <w:b/>
          <w:bCs/>
        </w:rPr>
        <w:t xml:space="preserve">USE </w:t>
      </w:r>
      <w:proofErr w:type="spellStart"/>
      <w:r w:rsidRPr="00A8651B">
        <w:rPr>
          <w:b/>
          <w:bCs/>
        </w:rPr>
        <w:t>nw_change_ton_climat</w:t>
      </w:r>
      <w:proofErr w:type="spellEnd"/>
      <w:r>
        <w:t xml:space="preserve"> va permettre de se place</w:t>
      </w:r>
      <w:ins w:id="386" w:author="Julie Chiarandini Bolioli" w:date="2024-05-07T19:05:00Z">
        <w:r w:rsidR="00B02323">
          <w:t>r</w:t>
        </w:r>
      </w:ins>
      <w:r>
        <w:t xml:space="preserve"> dans la base de données afin d’y créer les tables</w:t>
      </w:r>
      <w:ins w:id="387" w:author="Julie Chiarandini Bolioli" w:date="2024-05-07T19:05:00Z">
        <w:r w:rsidR="00B02323">
          <w:t>.</w:t>
        </w:r>
      </w:ins>
    </w:p>
    <w:p w14:paraId="50371F88" w14:textId="77777777" w:rsidR="00A8651B" w:rsidRDefault="00A8651B" w:rsidP="0088506E"/>
    <w:p w14:paraId="34A77674" w14:textId="6F2A67A8" w:rsidR="00A8651B" w:rsidRDefault="00A8651B" w:rsidP="0088506E">
      <w:r>
        <w:t>[</w:t>
      </w:r>
      <w:proofErr w:type="gramStart"/>
      <w:r>
        <w:t>screen</w:t>
      </w:r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table messages]  La commande </w:t>
      </w:r>
      <w:r w:rsidRPr="0061295A">
        <w:rPr>
          <w:b/>
          <w:bCs/>
        </w:rPr>
        <w:t>C</w:t>
      </w:r>
      <w:r w:rsidR="0061295A" w:rsidRPr="0061295A">
        <w:rPr>
          <w:b/>
          <w:bCs/>
        </w:rPr>
        <w:t>REATE</w:t>
      </w:r>
      <w:r w:rsidRPr="0061295A">
        <w:rPr>
          <w:b/>
          <w:bCs/>
        </w:rPr>
        <w:t xml:space="preserve"> TABLE messages </w:t>
      </w:r>
      <w:r w:rsidR="0061295A" w:rsidRPr="0061295A">
        <w:rPr>
          <w:b/>
          <w:bCs/>
        </w:rPr>
        <w:t>()</w:t>
      </w:r>
      <w:r w:rsidR="0061295A">
        <w:t xml:space="preserve"> va créer la table </w:t>
      </w:r>
      <w:ins w:id="388" w:author="Julie Chiarandini Bolioli" w:date="2024-05-07T19:05:00Z">
        <w:r w:rsidR="00B02323">
          <w:t>« </w:t>
        </w:r>
      </w:ins>
      <w:r w:rsidR="0061295A">
        <w:t>messages</w:t>
      </w:r>
      <w:ins w:id="389" w:author="Julie Chiarandini Bolioli" w:date="2024-05-07T19:05:00Z">
        <w:r w:rsidR="00B02323">
          <w:t> »</w:t>
        </w:r>
      </w:ins>
      <w:r w:rsidR="0061295A">
        <w:t>. Entre le</w:t>
      </w:r>
      <w:ins w:id="390" w:author="Julie Chiarandini Bolioli" w:date="2024-05-07T19:05:00Z">
        <w:r w:rsidR="00B02323">
          <w:t>s</w:t>
        </w:r>
      </w:ins>
      <w:r w:rsidR="0061295A">
        <w:t xml:space="preserve"> parenthèse</w:t>
      </w:r>
      <w:ins w:id="391" w:author="Julie Chiarandini Bolioli" w:date="2024-05-07T19:05:00Z">
        <w:r w:rsidR="00B02323">
          <w:t>s</w:t>
        </w:r>
      </w:ins>
      <w:r w:rsidR="0061295A">
        <w:t>, nous allons pouvoir insérer nos différents attributs, ici :</w:t>
      </w:r>
    </w:p>
    <w:p w14:paraId="2AC202F5" w14:textId="35675505" w:rsidR="0061295A" w:rsidRDefault="0061295A" w:rsidP="0061295A">
      <w:pPr>
        <w:pStyle w:val="Paragraphedeliste"/>
        <w:numPr>
          <w:ilvl w:val="0"/>
          <w:numId w:val="1"/>
        </w:numPr>
      </w:pPr>
      <w:proofErr w:type="spellStart"/>
      <w:r w:rsidRPr="00AC3731">
        <w:rPr>
          <w:b/>
          <w:bCs/>
        </w:rPr>
        <w:t>Id_messages</w:t>
      </w:r>
      <w:proofErr w:type="spellEnd"/>
      <w:r w:rsidRPr="00AC3731">
        <w:rPr>
          <w:b/>
          <w:bCs/>
        </w:rPr>
        <w:t xml:space="preserve"> INT AUTO_INCREMENT NOT NULL PRIMARY KEY</w:t>
      </w:r>
      <w:r w:rsidRPr="0061295A">
        <w:t xml:space="preserve"> </w:t>
      </w:r>
      <w:del w:id="392" w:author="Julie Chiarandini Bolioli" w:date="2024-05-07T19:06:00Z">
        <w:r w:rsidR="003F242D" w:rsidDel="00B02323">
          <w:delText xml:space="preserve"> </w:delText>
        </w:r>
        <w:r w:rsidRPr="0061295A" w:rsidDel="00B02323">
          <w:delText xml:space="preserve">nous </w:delText>
        </w:r>
      </w:del>
      <w:r w:rsidRPr="0061295A">
        <w:t>crée</w:t>
      </w:r>
      <w:r w:rsidR="003F242D">
        <w:t xml:space="preserve"> </w:t>
      </w:r>
      <w:r w:rsidRPr="0061295A">
        <w:t>un attribut qui prend</w:t>
      </w:r>
      <w:r>
        <w:t xml:space="preserve"> </w:t>
      </w:r>
      <w:r w:rsidR="009108F0">
        <w:t xml:space="preserve">différents paramètres </w:t>
      </w:r>
      <w:r w:rsidR="009108F0" w:rsidRPr="00AC3731">
        <w:rPr>
          <w:b/>
          <w:bCs/>
        </w:rPr>
        <w:t>INT</w:t>
      </w:r>
      <w:r w:rsidR="009108F0">
        <w:t xml:space="preserve"> pour indique</w:t>
      </w:r>
      <w:ins w:id="393" w:author="Julie Chiarandini Bolioli" w:date="2024-05-07T19:05:00Z">
        <w:r w:rsidR="00B02323">
          <w:t>r</w:t>
        </w:r>
      </w:ins>
      <w:r w:rsidR="009108F0">
        <w:t xml:space="preserve"> qu’il s’agira d’un entier, </w:t>
      </w:r>
      <w:r w:rsidR="009108F0" w:rsidRPr="00AC3731">
        <w:rPr>
          <w:b/>
          <w:bCs/>
        </w:rPr>
        <w:t>AUTO_INCREMENT</w:t>
      </w:r>
      <w:r w:rsidR="009108F0">
        <w:t xml:space="preserve"> pour indique que la colonne </w:t>
      </w:r>
      <w:proofErr w:type="spellStart"/>
      <w:r w:rsidR="009108F0">
        <w:t>id_</w:t>
      </w:r>
      <w:proofErr w:type="gramStart"/>
      <w:r w:rsidR="009108F0">
        <w:t>messages</w:t>
      </w:r>
      <w:proofErr w:type="spellEnd"/>
      <w:r w:rsidR="009108F0">
        <w:t xml:space="preserve">  doit</w:t>
      </w:r>
      <w:proofErr w:type="gramEnd"/>
      <w:r w:rsidR="009108F0">
        <w:t xml:space="preserve"> </w:t>
      </w:r>
      <w:proofErr w:type="spellStart"/>
      <w:r w:rsidR="009108F0">
        <w:t>doit</w:t>
      </w:r>
      <w:proofErr w:type="spellEnd"/>
      <w:r w:rsidR="009108F0">
        <w:t xml:space="preserve"> insérer </w:t>
      </w:r>
      <w:del w:id="394" w:author="Julie Chiarandini Bolioli" w:date="2024-05-07T19:06:00Z">
        <w:r w:rsidR="009108F0" w:rsidDel="00B02323">
          <w:delText>a</w:delText>
        </w:r>
      </w:del>
      <w:ins w:id="395" w:author="Julie Chiarandini Bolioli" w:date="2024-05-07T19:06:00Z">
        <w:r w:rsidR="00B02323">
          <w:t>à</w:t>
        </w:r>
      </w:ins>
      <w:r w:rsidR="009108F0">
        <w:t xml:space="preserve"> chaque nouvelle ligne une nouvelle valeur, </w:t>
      </w:r>
      <w:r w:rsidR="009108F0" w:rsidRPr="00AC3731">
        <w:rPr>
          <w:b/>
          <w:bCs/>
        </w:rPr>
        <w:t>NOT NULL</w:t>
      </w:r>
      <w:r w:rsidR="009108F0">
        <w:t xml:space="preserve"> informe que la </w:t>
      </w:r>
      <w:r w:rsidR="003F242D">
        <w:t>colonne</w:t>
      </w:r>
      <w:r w:rsidR="009108F0">
        <w:t xml:space="preserve"> de doit jamais avoir la valeur </w:t>
      </w:r>
      <w:r w:rsidR="009108F0" w:rsidRPr="00AC3731">
        <w:rPr>
          <w:b/>
          <w:bCs/>
        </w:rPr>
        <w:t>NULL</w:t>
      </w:r>
      <w:r w:rsidR="003F242D">
        <w:t xml:space="preserve"> et </w:t>
      </w:r>
      <w:r w:rsidR="003F242D" w:rsidRPr="00AC3731">
        <w:rPr>
          <w:b/>
          <w:bCs/>
        </w:rPr>
        <w:t>PRIMARY_KEY</w:t>
      </w:r>
      <w:r w:rsidR="003F242D">
        <w:t xml:space="preserve"> informe que cette colonne doit avoir une valeur unique.</w:t>
      </w:r>
    </w:p>
    <w:p w14:paraId="5062C99D" w14:textId="1B9CC70A" w:rsidR="003F242D" w:rsidRDefault="003F242D" w:rsidP="0061295A">
      <w:pPr>
        <w:pStyle w:val="Paragraphedeliste"/>
        <w:numPr>
          <w:ilvl w:val="0"/>
          <w:numId w:val="1"/>
        </w:numPr>
      </w:pPr>
      <w:proofErr w:type="spellStart"/>
      <w:proofErr w:type="gramStart"/>
      <w:r w:rsidRPr="00AC3731">
        <w:rPr>
          <w:b/>
          <w:bCs/>
        </w:rPr>
        <w:t>text</w:t>
      </w:r>
      <w:proofErr w:type="gramEnd"/>
      <w:r w:rsidRPr="00AC3731">
        <w:rPr>
          <w:b/>
          <w:bCs/>
        </w:rPr>
        <w:t>_messages</w:t>
      </w:r>
      <w:proofErr w:type="spellEnd"/>
      <w:r w:rsidRPr="00AC3731">
        <w:rPr>
          <w:b/>
          <w:bCs/>
        </w:rPr>
        <w:t xml:space="preserve"> TEXT</w:t>
      </w:r>
      <w:r>
        <w:t xml:space="preserve"> crée un attribut de type </w:t>
      </w:r>
      <w:r w:rsidRPr="00B02323">
        <w:rPr>
          <w:b/>
          <w:bCs/>
          <w:rPrChange w:id="396" w:author="Julie Chiarandini Bolioli" w:date="2024-05-07T19:06:00Z">
            <w:rPr/>
          </w:rPrChange>
        </w:rPr>
        <w:t>T</w:t>
      </w:r>
      <w:r w:rsidRPr="00AC3731">
        <w:rPr>
          <w:b/>
          <w:bCs/>
        </w:rPr>
        <w:t>EXT</w:t>
      </w:r>
      <w:r>
        <w:t xml:space="preserve"> qui correspond </w:t>
      </w:r>
      <w:r w:rsidR="00217DE9">
        <w:t>à</w:t>
      </w:r>
      <w:r>
        <w:t xml:space="preserve"> une chaine de caractère</w:t>
      </w:r>
      <w:r w:rsidR="00217DE9">
        <w:t>s de plus de 255 caractères.</w:t>
      </w:r>
    </w:p>
    <w:p w14:paraId="769C507E" w14:textId="234AC81B" w:rsidR="00217DE9" w:rsidRDefault="00217DE9" w:rsidP="00217DE9">
      <w:pPr>
        <w:pStyle w:val="Paragraphedeliste"/>
        <w:numPr>
          <w:ilvl w:val="0"/>
          <w:numId w:val="1"/>
        </w:numPr>
      </w:pPr>
      <w:proofErr w:type="spellStart"/>
      <w:proofErr w:type="gramStart"/>
      <w:r w:rsidRPr="00AC3731">
        <w:rPr>
          <w:b/>
          <w:bCs/>
        </w:rPr>
        <w:t>date</w:t>
      </w:r>
      <w:proofErr w:type="gramEnd"/>
      <w:r w:rsidRPr="00AC3731">
        <w:rPr>
          <w:b/>
          <w:bCs/>
        </w:rPr>
        <w:t>_messages</w:t>
      </w:r>
      <w:proofErr w:type="spellEnd"/>
      <w:r>
        <w:t xml:space="preserve"> </w:t>
      </w:r>
      <w:r w:rsidRPr="00AC3731">
        <w:rPr>
          <w:b/>
          <w:bCs/>
        </w:rPr>
        <w:t>DATETIME</w:t>
      </w:r>
      <w:r>
        <w:t xml:space="preserve"> crée un attribut de type </w:t>
      </w:r>
      <w:r w:rsidRPr="00AC3731">
        <w:rPr>
          <w:b/>
          <w:bCs/>
        </w:rPr>
        <w:t>DATETIME</w:t>
      </w:r>
      <w:r>
        <w:t xml:space="preserve"> qui insère </w:t>
      </w:r>
      <w:del w:id="397" w:author="Julie Chiarandini Bolioli" w:date="2024-05-07T19:07:00Z">
        <w:r w:rsidDel="00B02323">
          <w:delText xml:space="preserve">à </w:delText>
        </w:r>
      </w:del>
      <w:ins w:id="398" w:author="Julie Chiarandini Bolioli" w:date="2024-05-07T19:07:00Z">
        <w:r w:rsidR="00B02323">
          <w:t xml:space="preserve">dans </w:t>
        </w:r>
      </w:ins>
      <w:r>
        <w:t>la BDD une date et une heure.</w:t>
      </w:r>
    </w:p>
    <w:p w14:paraId="08E66535" w14:textId="5C0EB6BA" w:rsidR="00217DE9" w:rsidRDefault="00217DE9" w:rsidP="00217DE9">
      <w:pPr>
        <w:pStyle w:val="Paragraphedeliste"/>
        <w:numPr>
          <w:ilvl w:val="0"/>
          <w:numId w:val="1"/>
        </w:numPr>
      </w:pPr>
      <w:proofErr w:type="spellStart"/>
      <w:proofErr w:type="gramStart"/>
      <w:r w:rsidRPr="00AC3731">
        <w:rPr>
          <w:b/>
          <w:bCs/>
        </w:rPr>
        <w:t>sender</w:t>
      </w:r>
      <w:proofErr w:type="spellEnd"/>
      <w:proofErr w:type="gramEnd"/>
      <w:r>
        <w:t xml:space="preserve"> </w:t>
      </w:r>
      <w:r w:rsidRPr="00AC3731">
        <w:rPr>
          <w:b/>
          <w:bCs/>
        </w:rPr>
        <w:t>INT</w:t>
      </w:r>
      <w:r>
        <w:t xml:space="preserve"> et </w:t>
      </w:r>
      <w:proofErr w:type="spellStart"/>
      <w:r w:rsidRPr="00AC3731">
        <w:rPr>
          <w:b/>
          <w:bCs/>
        </w:rPr>
        <w:t>recipient</w:t>
      </w:r>
      <w:proofErr w:type="spellEnd"/>
      <w:r>
        <w:t xml:space="preserve">  </w:t>
      </w:r>
      <w:r w:rsidRPr="00AC3731">
        <w:rPr>
          <w:b/>
          <w:bCs/>
        </w:rPr>
        <w:t>INT</w:t>
      </w:r>
      <w:r>
        <w:t xml:space="preserve"> crée</w:t>
      </w:r>
      <w:ins w:id="399" w:author="Julie Chiarandini Bolioli" w:date="2024-05-07T19:07:00Z">
        <w:r w:rsidR="00B02323">
          <w:t>nt</w:t>
        </w:r>
      </w:ins>
      <w:r>
        <w:t xml:space="preserve"> des attributs de type </w:t>
      </w:r>
      <w:r w:rsidRPr="00E14A61">
        <w:rPr>
          <w:b/>
          <w:bCs/>
        </w:rPr>
        <w:t>ENTIER</w:t>
      </w:r>
      <w:r>
        <w:t xml:space="preserve"> (</w:t>
      </w:r>
      <w:del w:id="400" w:author="Julie Chiarandini Bolioli" w:date="2024-05-07T19:07:00Z">
        <w:r w:rsidDel="00B02323">
          <w:delText xml:space="preserve">elle </w:delText>
        </w:r>
      </w:del>
      <w:ins w:id="401" w:author="Julie Chiarandini Bolioli" w:date="2024-05-07T19:07:00Z">
        <w:r w:rsidR="00B02323">
          <w:t xml:space="preserve">ils </w:t>
        </w:r>
      </w:ins>
      <w:r>
        <w:t>représente</w:t>
      </w:r>
      <w:ins w:id="402" w:author="Julie Chiarandini Bolioli" w:date="2024-05-07T19:07:00Z">
        <w:r w:rsidR="00B02323">
          <w:t>nt</w:t>
        </w:r>
      </w:ins>
      <w:r>
        <w:t xml:space="preserve"> les </w:t>
      </w:r>
      <w:proofErr w:type="spellStart"/>
      <w:r>
        <w:t>foreign</w:t>
      </w:r>
      <w:proofErr w:type="spellEnd"/>
      <w:r>
        <w:t xml:space="preserve"> key)</w:t>
      </w:r>
    </w:p>
    <w:p w14:paraId="3FF59F8B" w14:textId="3B64DBB7" w:rsidR="00217DE9" w:rsidRDefault="0024025B" w:rsidP="00217DE9">
      <w:pPr>
        <w:pStyle w:val="Paragraphedeliste"/>
        <w:numPr>
          <w:ilvl w:val="0"/>
          <w:numId w:val="1"/>
        </w:numPr>
      </w:pPr>
      <w:proofErr w:type="spellStart"/>
      <w:proofErr w:type="gramStart"/>
      <w:r w:rsidRPr="00AC3731">
        <w:rPr>
          <w:b/>
          <w:bCs/>
        </w:rPr>
        <w:t>read</w:t>
      </w:r>
      <w:proofErr w:type="gramEnd"/>
      <w:r w:rsidRPr="00AC3731">
        <w:rPr>
          <w:b/>
          <w:bCs/>
        </w:rPr>
        <w:t>_messages</w:t>
      </w:r>
      <w:proofErr w:type="spellEnd"/>
      <w:r w:rsidRPr="00AC3731">
        <w:rPr>
          <w:b/>
          <w:bCs/>
        </w:rPr>
        <w:t xml:space="preserve"> TINYINT(1) DEFAULT</w:t>
      </w:r>
      <w:r w:rsidR="00437C38" w:rsidRPr="00AC3731">
        <w:rPr>
          <w:b/>
          <w:bCs/>
        </w:rPr>
        <w:t xml:space="preserve"> 0</w:t>
      </w:r>
      <w:r w:rsidR="00437C38">
        <w:t xml:space="preserve"> et </w:t>
      </w:r>
      <w:proofErr w:type="spellStart"/>
      <w:r w:rsidR="00437C38" w:rsidRPr="00AC3731">
        <w:rPr>
          <w:b/>
          <w:bCs/>
        </w:rPr>
        <w:t>is_hidden_messages</w:t>
      </w:r>
      <w:proofErr w:type="spellEnd"/>
      <w:r w:rsidR="00437C38" w:rsidRPr="00AC3731">
        <w:rPr>
          <w:b/>
          <w:bCs/>
        </w:rPr>
        <w:t xml:space="preserve"> TINYINT(1) </w:t>
      </w:r>
      <w:r w:rsidR="00437C38" w:rsidRPr="00E14A61">
        <w:rPr>
          <w:b/>
          <w:bCs/>
        </w:rPr>
        <w:t>DEFAULT</w:t>
      </w:r>
      <w:r w:rsidR="00437C38">
        <w:t xml:space="preserve"> </w:t>
      </w:r>
      <w:r w:rsidR="00437C38" w:rsidRPr="00E14A61">
        <w:rPr>
          <w:b/>
          <w:bCs/>
        </w:rPr>
        <w:t>0</w:t>
      </w:r>
      <w:r>
        <w:t xml:space="preserve"> crée</w:t>
      </w:r>
      <w:ins w:id="403" w:author="Julie Chiarandini Bolioli" w:date="2024-05-07T19:08:00Z">
        <w:r w:rsidR="00B02323">
          <w:t>nt</w:t>
        </w:r>
      </w:ins>
      <w:r>
        <w:t xml:space="preserve"> un attribut de type </w:t>
      </w:r>
      <w:r w:rsidRPr="00E14A61">
        <w:rPr>
          <w:b/>
          <w:bCs/>
        </w:rPr>
        <w:t>TINYINT</w:t>
      </w:r>
      <w:r>
        <w:t xml:space="preserve"> c’est-à-dire un petit entier, </w:t>
      </w:r>
      <w:r w:rsidRPr="00E14A61">
        <w:rPr>
          <w:b/>
          <w:bCs/>
        </w:rPr>
        <w:t>DEFAULT</w:t>
      </w:r>
      <w:r w:rsidR="00E14A61" w:rsidRPr="00E14A61">
        <w:rPr>
          <w:b/>
          <w:bCs/>
        </w:rPr>
        <w:t xml:space="preserve"> </w:t>
      </w:r>
      <w:r w:rsidRPr="00E14A61">
        <w:rPr>
          <w:b/>
          <w:bCs/>
        </w:rPr>
        <w:t>0</w:t>
      </w:r>
      <w:r>
        <w:t xml:space="preserve"> indique que par </w:t>
      </w:r>
      <w:del w:id="404" w:author="Julie Chiarandini Bolioli" w:date="2024-05-07T19:08:00Z">
        <w:r w:rsidDel="00B02323">
          <w:delText xml:space="preserve">default </w:delText>
        </w:r>
      </w:del>
      <w:ins w:id="405" w:author="Julie Chiarandini Bolioli" w:date="2024-05-07T19:08:00Z">
        <w:r w:rsidR="00B02323">
          <w:t xml:space="preserve">défaut </w:t>
        </w:r>
      </w:ins>
      <w:r>
        <w:t xml:space="preserve">l’entier sera 0 </w:t>
      </w:r>
      <w:r w:rsidR="00437C38">
        <w:t>(nous nous serviront de cet</w:t>
      </w:r>
      <w:del w:id="406" w:author="Julie Chiarandini Bolioli" w:date="2024-05-07T19:08:00Z">
        <w:r w:rsidR="00437C38" w:rsidDel="00B02323">
          <w:delText>te</w:delText>
        </w:r>
      </w:del>
      <w:r w:rsidR="00437C38">
        <w:t xml:space="preserve"> attribut comme d’un booléen qui renverrait </w:t>
      </w:r>
      <w:proofErr w:type="spellStart"/>
      <w:r w:rsidR="00437C38">
        <w:t>true</w:t>
      </w:r>
      <w:proofErr w:type="spellEnd"/>
      <w:r w:rsidR="00437C38">
        <w:t xml:space="preserve"> ou false)</w:t>
      </w:r>
    </w:p>
    <w:p w14:paraId="18C46E88" w14:textId="0BFBF5D2" w:rsidR="00437C38" w:rsidRDefault="00437C38" w:rsidP="00217DE9">
      <w:pPr>
        <w:pStyle w:val="Paragraphedeliste"/>
        <w:numPr>
          <w:ilvl w:val="0"/>
          <w:numId w:val="1"/>
        </w:numPr>
      </w:pPr>
      <w:proofErr w:type="spellStart"/>
      <w:proofErr w:type="gramStart"/>
      <w:r w:rsidRPr="00E14A61">
        <w:rPr>
          <w:b/>
          <w:bCs/>
        </w:rPr>
        <w:t>idtalk</w:t>
      </w:r>
      <w:proofErr w:type="gramEnd"/>
      <w:r w:rsidRPr="00E14A61">
        <w:rPr>
          <w:b/>
          <w:bCs/>
        </w:rPr>
        <w:t>_message</w:t>
      </w:r>
      <w:proofErr w:type="spellEnd"/>
      <w:r w:rsidRPr="00E14A61">
        <w:rPr>
          <w:b/>
          <w:bCs/>
        </w:rPr>
        <w:t xml:space="preserve"> INT</w:t>
      </w:r>
      <w:r>
        <w:t xml:space="preserve"> crée aussi un entier.</w:t>
      </w:r>
    </w:p>
    <w:p w14:paraId="0D15F038" w14:textId="21F8F19C" w:rsidR="00EA1A17" w:rsidRDefault="00EA1A17" w:rsidP="00EA1A17">
      <w:r w:rsidRPr="00E14A61">
        <w:rPr>
          <w:b/>
          <w:bCs/>
        </w:rPr>
        <w:t xml:space="preserve">Engine= </w:t>
      </w:r>
      <w:proofErr w:type="spellStart"/>
      <w:r w:rsidRPr="00E14A61">
        <w:rPr>
          <w:b/>
          <w:bCs/>
        </w:rPr>
        <w:t>InnoDB</w:t>
      </w:r>
      <w:proofErr w:type="spellEnd"/>
      <w:r>
        <w:t xml:space="preserve">, referme la création de la table en indiquant le moteur de stockage à utiliser. Ici, on utilisera </w:t>
      </w:r>
      <w:proofErr w:type="spellStart"/>
      <w:r>
        <w:t>InnoDB</w:t>
      </w:r>
      <w:proofErr w:type="spellEnd"/>
      <w:r>
        <w:t xml:space="preserve"> qui permet </w:t>
      </w:r>
      <w:r w:rsidR="00D42E8B">
        <w:t>plusieurs fonctionnalités avancées.</w:t>
      </w:r>
    </w:p>
    <w:p w14:paraId="19E0C573" w14:textId="77777777" w:rsidR="00D42E8B" w:rsidRDefault="00D42E8B" w:rsidP="00EA1A17"/>
    <w:p w14:paraId="27728BB9" w14:textId="3B567FFD" w:rsidR="00D42E8B" w:rsidRPr="00D42E8B" w:rsidRDefault="00D42E8B" w:rsidP="00EA1A17">
      <w:r w:rsidRPr="00D42E8B">
        <w:lastRenderedPageBreak/>
        <w:t>[</w:t>
      </w:r>
      <w:proofErr w:type="gramStart"/>
      <w:r w:rsidRPr="00D42E8B">
        <w:t>screen</w:t>
      </w:r>
      <w:proofErr w:type="gramEnd"/>
      <w:r w:rsidRPr="00D42E8B">
        <w:t xml:space="preserve"> </w:t>
      </w:r>
      <w:proofErr w:type="spellStart"/>
      <w:r w:rsidRPr="00D42E8B">
        <w:t>foreign</w:t>
      </w:r>
      <w:proofErr w:type="spellEnd"/>
      <w:r w:rsidRPr="00D42E8B">
        <w:t xml:space="preserve"> key]  </w:t>
      </w:r>
      <w:del w:id="407" w:author="Julie Chiarandini Bolioli" w:date="2024-05-07T19:08:00Z">
        <w:r w:rsidRPr="00D42E8B" w:rsidDel="004F7156">
          <w:delText xml:space="preserve">la </w:delText>
        </w:r>
      </w:del>
      <w:ins w:id="408" w:author="Julie Chiarandini Bolioli" w:date="2024-05-07T19:08:00Z">
        <w:r w:rsidR="004F7156">
          <w:t>La</w:t>
        </w:r>
        <w:r w:rsidR="004F7156" w:rsidRPr="00D42E8B">
          <w:t xml:space="preserve"> </w:t>
        </w:r>
      </w:ins>
      <w:del w:id="409" w:author="Julie Chiarandini Bolioli" w:date="2024-05-07T19:08:00Z">
        <w:r w:rsidRPr="00D42E8B" w:rsidDel="004F7156">
          <w:delText>C</w:delText>
        </w:r>
      </w:del>
      <w:ins w:id="410" w:author="Julie Chiarandini Bolioli" w:date="2024-05-07T19:08:00Z">
        <w:r w:rsidR="004F7156">
          <w:t>c</w:t>
        </w:r>
      </w:ins>
      <w:r w:rsidRPr="00D42E8B">
        <w:t xml:space="preserve">ommande </w:t>
      </w:r>
      <w:r w:rsidRPr="00AC3731">
        <w:rPr>
          <w:b/>
          <w:bCs/>
        </w:rPr>
        <w:t>ALTER TABLE messages</w:t>
      </w:r>
      <w:r w:rsidRPr="00D42E8B">
        <w:t xml:space="preserve"> indique sur que</w:t>
      </w:r>
      <w:r>
        <w:t xml:space="preserve">lle table nous voulons travailler </w:t>
      </w:r>
      <w:r w:rsidR="00AC3731">
        <w:t xml:space="preserve">, </w:t>
      </w:r>
      <w:r w:rsidR="00AC3731" w:rsidRPr="00AC3731">
        <w:rPr>
          <w:b/>
          <w:bCs/>
        </w:rPr>
        <w:t>ADD CONSTRAINT</w:t>
      </w:r>
      <w:r w:rsidR="00AC3731">
        <w:t xml:space="preserve"> ajoute une contrainte à notre table qui permet de définir des conditions spécifiques qui doivent être respecté</w:t>
      </w:r>
      <w:ins w:id="411" w:author="Julie Chiarandini Bolioli" w:date="2024-05-07T19:09:00Z">
        <w:r w:rsidR="004F7156">
          <w:t>es</w:t>
        </w:r>
      </w:ins>
      <w:r w:rsidR="00AC3731">
        <w:t xml:space="preserve"> pour l’intégrité des données.</w:t>
      </w:r>
      <w:r w:rsidR="00E14A61">
        <w:t xml:space="preserve"> </w:t>
      </w:r>
      <w:r w:rsidR="00E14A61" w:rsidRPr="00E14A61">
        <w:rPr>
          <w:b/>
          <w:bCs/>
        </w:rPr>
        <w:t>FOREIGN KEY</w:t>
      </w:r>
      <w:r w:rsidR="00E14A61">
        <w:t xml:space="preserve"> fait référence à la clé étrangère dans la table et </w:t>
      </w:r>
      <w:r w:rsidR="00E14A61" w:rsidRPr="00E14A61">
        <w:rPr>
          <w:b/>
          <w:bCs/>
        </w:rPr>
        <w:t>REFERENCES</w:t>
      </w:r>
      <w:r w:rsidR="00E14A61">
        <w:t xml:space="preserve"> permet de lié la clé étrangère à la colonne </w:t>
      </w:r>
      <w:proofErr w:type="spellStart"/>
      <w:r w:rsidR="00E14A61">
        <w:t>id_users</w:t>
      </w:r>
      <w:proofErr w:type="spellEnd"/>
      <w:r w:rsidR="00E14A61">
        <w:t xml:space="preserve"> de la table </w:t>
      </w:r>
      <w:proofErr w:type="spellStart"/>
      <w:proofErr w:type="gramStart"/>
      <w:r w:rsidR="00E14A61">
        <w:t>users</w:t>
      </w:r>
      <w:proofErr w:type="spellEnd"/>
      <w:r w:rsidR="00E14A61">
        <w:t xml:space="preserve">  (</w:t>
      </w:r>
      <w:proofErr w:type="spellStart"/>
      <w:proofErr w:type="gramEnd"/>
      <w:r w:rsidR="00E14A61">
        <w:t>users</w:t>
      </w:r>
      <w:proofErr w:type="spellEnd"/>
      <w:r w:rsidR="00E14A61">
        <w:t>(</w:t>
      </w:r>
      <w:proofErr w:type="spellStart"/>
      <w:r w:rsidR="00E14A61">
        <w:t>id_users</w:t>
      </w:r>
      <w:proofErr w:type="spellEnd"/>
      <w:r w:rsidR="00E14A61">
        <w:t>))</w:t>
      </w:r>
    </w:p>
    <w:p w14:paraId="33621359" w14:textId="77777777" w:rsidR="00D42E8B" w:rsidRDefault="00D42E8B" w:rsidP="00EA1A17"/>
    <w:p w14:paraId="70221C4E" w14:textId="77777777" w:rsidR="00274102" w:rsidRDefault="00274102" w:rsidP="00EA1A17"/>
    <w:p w14:paraId="3AC46AD8" w14:textId="1CA6E8B6" w:rsidR="00274102" w:rsidRDefault="00274102" w:rsidP="00EA1A17">
      <w:r>
        <w:tab/>
        <w:t>-FRONT</w:t>
      </w:r>
    </w:p>
    <w:p w14:paraId="3CCCFE06" w14:textId="0857AE9C" w:rsidR="00274102" w:rsidRDefault="00274102" w:rsidP="00EA1A17">
      <w:r>
        <w:t xml:space="preserve">Le </w:t>
      </w:r>
      <w:r w:rsidR="009A2813">
        <w:t>projet a</w:t>
      </w:r>
      <w:r>
        <w:t xml:space="preserve"> été créé</w:t>
      </w:r>
      <w:del w:id="412" w:author="Julie Chiarandini Bolioli" w:date="2024-05-07T19:09:00Z">
        <w:r w:rsidDel="004F7156">
          <w:delText>e</w:delText>
        </w:r>
      </w:del>
      <w:r>
        <w:t xml:space="preserve"> sous le modèle </w:t>
      </w:r>
      <w:r w:rsidRPr="00E122C1">
        <w:rPr>
          <w:b/>
          <w:bCs/>
        </w:rPr>
        <w:t xml:space="preserve">MVC (Model </w:t>
      </w:r>
      <w:proofErr w:type="spellStart"/>
      <w:r w:rsidRPr="00E122C1">
        <w:rPr>
          <w:b/>
          <w:bCs/>
        </w:rPr>
        <w:t>V</w:t>
      </w:r>
      <w:r w:rsidR="006C59EC">
        <w:rPr>
          <w:b/>
          <w:bCs/>
        </w:rPr>
        <w:t>iew</w:t>
      </w:r>
      <w:proofErr w:type="spellEnd"/>
      <w:r w:rsidRPr="00E122C1">
        <w:rPr>
          <w:b/>
          <w:bCs/>
        </w:rPr>
        <w:t xml:space="preserve"> Controller).</w:t>
      </w:r>
      <w:r>
        <w:t xml:space="preserve"> C’est un type d’architecture logicielle qui divise une application en </w:t>
      </w:r>
      <w:del w:id="413" w:author="Julie Chiarandini Bolioli" w:date="2024-05-07T19:09:00Z">
        <w:r w:rsidDel="004F7156">
          <w:delText xml:space="preserve">3 </w:delText>
        </w:r>
      </w:del>
      <w:ins w:id="414" w:author="Julie Chiarandini Bolioli" w:date="2024-05-07T19:09:00Z">
        <w:r w:rsidR="004F7156">
          <w:t xml:space="preserve">trois </w:t>
        </w:r>
      </w:ins>
      <w:r>
        <w:t xml:space="preserve">composants </w:t>
      </w:r>
      <w:r w:rsidR="009A2813">
        <w:t>interconnectés</w:t>
      </w:r>
      <w:r>
        <w:t xml:space="preserve"> que </w:t>
      </w:r>
      <w:del w:id="415" w:author="Julie Chiarandini Bolioli" w:date="2024-05-07T19:09:00Z">
        <w:r w:rsidDel="004F7156">
          <w:delText xml:space="preserve">nous </w:delText>
        </w:r>
      </w:del>
      <w:ins w:id="416" w:author="Julie Chiarandini Bolioli" w:date="2024-05-07T19:09:00Z">
        <w:r w:rsidR="004F7156">
          <w:t xml:space="preserve">je </w:t>
        </w:r>
      </w:ins>
      <w:del w:id="417" w:author="Julie Chiarandini Bolioli" w:date="2024-05-07T19:09:00Z">
        <w:r w:rsidDel="004F7156">
          <w:delText xml:space="preserve">détailleront </w:delText>
        </w:r>
      </w:del>
      <w:ins w:id="418" w:author="Julie Chiarandini Bolioli" w:date="2024-05-07T19:09:00Z">
        <w:r w:rsidR="004F7156">
          <w:t>détaillera</w:t>
        </w:r>
      </w:ins>
      <w:ins w:id="419" w:author="Julie Chiarandini Bolioli" w:date="2024-05-07T19:11:00Z">
        <w:r w:rsidR="00F31BD9">
          <w:t>i</w:t>
        </w:r>
      </w:ins>
      <w:ins w:id="420" w:author="Julie Chiarandini Bolioli" w:date="2024-05-07T19:09:00Z">
        <w:r w:rsidR="004F7156">
          <w:t xml:space="preserve"> </w:t>
        </w:r>
      </w:ins>
      <w:r>
        <w:t>c</w:t>
      </w:r>
      <w:r w:rsidR="009A2813">
        <w:t>i</w:t>
      </w:r>
      <w:r>
        <w:t>-dessous.</w:t>
      </w:r>
    </w:p>
    <w:p w14:paraId="352221DE" w14:textId="03965E5C" w:rsidR="00274102" w:rsidRDefault="00274102" w:rsidP="00EA1A17">
      <w:r>
        <w:t>Ce choix a été fait car ce modèle permet une meilleure lisibilité du code</w:t>
      </w:r>
      <w:r w:rsidR="009A2813">
        <w:t>. Il facilite aussi la gestion, la maintenance et l’évolutivité de l’application.</w:t>
      </w:r>
      <w:r w:rsidR="00450172">
        <w:t xml:space="preserve"> C’est un modèle largement utilisé dans le développement d’application web et logiciel.</w:t>
      </w:r>
    </w:p>
    <w:p w14:paraId="57FCCB1D" w14:textId="77777777" w:rsidR="00450172" w:rsidRDefault="00450172" w:rsidP="00EA1A17"/>
    <w:p w14:paraId="2C6B3F4C" w14:textId="179C3AFE" w:rsidR="009A2813" w:rsidRDefault="00450172" w:rsidP="00EA1A17">
      <w:r>
        <w:t>[</w:t>
      </w:r>
      <w:proofErr w:type="gramStart"/>
      <w:r>
        <w:t>screen</w:t>
      </w:r>
      <w:proofErr w:type="gramEnd"/>
      <w:r w:rsidR="00E122C1">
        <w:t xml:space="preserve"> 0-MVC]</w:t>
      </w:r>
    </w:p>
    <w:p w14:paraId="16987CA8" w14:textId="146BBC48" w:rsidR="009A2813" w:rsidRDefault="00E122C1" w:rsidP="00EA1A17">
      <w:r w:rsidRPr="00E122C1">
        <w:rPr>
          <w:b/>
          <w:bCs/>
        </w:rPr>
        <w:t>App </w:t>
      </w:r>
      <w:r>
        <w:t>:  Ce dossier regroupe toute la logique de l’application.</w:t>
      </w:r>
    </w:p>
    <w:p w14:paraId="066F687E" w14:textId="329F44E6" w:rsidR="00C855D5" w:rsidRDefault="00E122C1" w:rsidP="00EA1A17">
      <w:r w:rsidRPr="00C855D5">
        <w:rPr>
          <w:b/>
          <w:bCs/>
        </w:rPr>
        <w:t>Controller </w:t>
      </w:r>
      <w:r>
        <w:t xml:space="preserve">:  Dans ce </w:t>
      </w:r>
      <w:r w:rsidR="00C855D5">
        <w:t>répertoire</w:t>
      </w:r>
      <w:r>
        <w:t xml:space="preserve">, on retrouve l’ensemble des fichiers qui </w:t>
      </w:r>
      <w:r w:rsidR="004449E8">
        <w:t xml:space="preserve">sont responsables </w:t>
      </w:r>
      <w:r w:rsidR="00C855D5">
        <w:t>de la gestion</w:t>
      </w:r>
      <w:r w:rsidR="004449E8">
        <w:t xml:space="preserve"> des requêtes des utilisateurs, </w:t>
      </w:r>
      <w:r w:rsidR="00C855D5">
        <w:t>de la coordination</w:t>
      </w:r>
      <w:r w:rsidR="004449E8">
        <w:t xml:space="preserve"> des interactions entre les modèles et les vues et de la génération des réponses appropriées. </w:t>
      </w:r>
    </w:p>
    <w:p w14:paraId="08FCE84D" w14:textId="099815AE" w:rsidR="00C855D5" w:rsidRDefault="00C855D5" w:rsidP="00EA1A17">
      <w:r w:rsidRPr="0085150D">
        <w:rPr>
          <w:b/>
          <w:bCs/>
        </w:rPr>
        <w:t>Model :</w:t>
      </w:r>
      <w:r>
        <w:t xml:space="preserve"> Dans ce répertoire, </w:t>
      </w:r>
      <w:r w:rsidR="006C59EC">
        <w:t xml:space="preserve">on retrouve l’ensemble des </w:t>
      </w:r>
      <w:proofErr w:type="spellStart"/>
      <w:r w:rsidR="006C59EC">
        <w:t>model</w:t>
      </w:r>
      <w:ins w:id="421" w:author="Julie Chiarandini Bolioli" w:date="2024-05-07T19:11:00Z">
        <w:r w:rsidR="00F31BD9">
          <w:t>s</w:t>
        </w:r>
      </w:ins>
      <w:proofErr w:type="spellEnd"/>
      <w:r w:rsidR="006C59EC">
        <w:t xml:space="preserve"> servant </w:t>
      </w:r>
      <w:r w:rsidR="0085150D">
        <w:t>à</w:t>
      </w:r>
      <w:r w:rsidR="006C59EC">
        <w:t xml:space="preserve"> représenter la structure des données et la logique métier de l’application. Le model va réagir avec la base de données</w:t>
      </w:r>
      <w:r w:rsidR="0085150D">
        <w:t xml:space="preserve"> afin de récupérer, stocker</w:t>
      </w:r>
      <w:ins w:id="422" w:author="Julie Chiarandini Bolioli" w:date="2024-05-07T19:12:00Z">
        <w:r w:rsidR="00F31BD9">
          <w:t>,</w:t>
        </w:r>
      </w:ins>
      <w:r w:rsidR="0085150D">
        <w:t xml:space="preserve"> mettre à jour ou supprimer les informations nécessaires à l’application (CRUD)</w:t>
      </w:r>
      <w:ins w:id="423" w:author="Julie Chiarandini Bolioli" w:date="2024-05-07T19:12:00Z">
        <w:r w:rsidR="00F31BD9">
          <w:t>.</w:t>
        </w:r>
      </w:ins>
      <w:r w:rsidR="0085150D">
        <w:t xml:space="preserve"> </w:t>
      </w:r>
    </w:p>
    <w:p w14:paraId="12DE52D5" w14:textId="2BE63A0A" w:rsidR="0085150D" w:rsidRDefault="0085150D" w:rsidP="00EA1A17">
      <w:proofErr w:type="spellStart"/>
      <w:r w:rsidRPr="0085150D">
        <w:rPr>
          <w:b/>
          <w:bCs/>
        </w:rPr>
        <w:t>Utils</w:t>
      </w:r>
      <w:proofErr w:type="spellEnd"/>
      <w:r w:rsidRPr="0085150D">
        <w:rPr>
          <w:b/>
          <w:bCs/>
        </w:rPr>
        <w:t> :</w:t>
      </w:r>
      <w:r>
        <w:rPr>
          <w:b/>
          <w:bCs/>
        </w:rPr>
        <w:t xml:space="preserve"> </w:t>
      </w:r>
      <w:r>
        <w:t>Dans ce répertoire, on retrouve l’ensemble des fichiers de codes pouvant être réutilisable</w:t>
      </w:r>
      <w:ins w:id="424" w:author="Julie Chiarandini Bolioli" w:date="2024-05-07T19:12:00Z">
        <w:r w:rsidR="00F31BD9">
          <w:t>s</w:t>
        </w:r>
      </w:ins>
      <w:r>
        <w:t xml:space="preserve"> de façon indépendante </w:t>
      </w:r>
      <w:del w:id="425" w:author="Julie Chiarandini Bolioli" w:date="2024-05-07T19:12:00Z">
        <w:r w:rsidR="00EC3D75" w:rsidDel="00F31BD9">
          <w:delText xml:space="preserve">au </w:delText>
        </w:r>
      </w:del>
      <w:ins w:id="426" w:author="Julie Chiarandini Bolioli" w:date="2024-05-07T19:12:00Z">
        <w:r w:rsidR="00F31BD9">
          <w:t xml:space="preserve">du </w:t>
        </w:r>
      </w:ins>
      <w:r w:rsidR="00EC3D75">
        <w:t xml:space="preserve">model, </w:t>
      </w:r>
      <w:del w:id="427" w:author="Julie Chiarandini Bolioli" w:date="2024-05-07T19:12:00Z">
        <w:r w:rsidR="00EC3D75" w:rsidDel="00F31BD9">
          <w:delText xml:space="preserve">au </w:delText>
        </w:r>
      </w:del>
      <w:ins w:id="428" w:author="Julie Chiarandini Bolioli" w:date="2024-05-07T19:12:00Z">
        <w:r w:rsidR="00F31BD9">
          <w:t xml:space="preserve">du </w:t>
        </w:r>
      </w:ins>
      <w:proofErr w:type="spellStart"/>
      <w:r w:rsidR="00EC3D75">
        <w:t>view</w:t>
      </w:r>
      <w:proofErr w:type="spellEnd"/>
      <w:r w:rsidR="00EC3D75">
        <w:t xml:space="preserve"> ou </w:t>
      </w:r>
      <w:del w:id="429" w:author="Julie Chiarandini Bolioli" w:date="2024-05-07T19:12:00Z">
        <w:r w:rsidR="00EC3D75" w:rsidDel="00F31BD9">
          <w:delText xml:space="preserve">au </w:delText>
        </w:r>
      </w:del>
      <w:ins w:id="430" w:author="Julie Chiarandini Bolioli" w:date="2024-05-07T19:12:00Z">
        <w:r w:rsidR="00F31BD9">
          <w:t xml:space="preserve">du </w:t>
        </w:r>
      </w:ins>
      <w:proofErr w:type="spellStart"/>
      <w:r w:rsidR="00EC3D75">
        <w:t>controller</w:t>
      </w:r>
      <w:proofErr w:type="spellEnd"/>
      <w:r w:rsidR="00EC3D75">
        <w:t xml:space="preserve">. </w:t>
      </w:r>
      <w:del w:id="431" w:author="Julie Chiarandini Bolioli" w:date="2024-05-07T19:12:00Z">
        <w:r w:rsidR="00EC3D75" w:rsidDel="00F31BD9">
          <w:delText>Ici dans</w:delText>
        </w:r>
      </w:del>
      <w:ins w:id="432" w:author="Julie Chiarandini Bolioli" w:date="2024-05-07T19:12:00Z">
        <w:r w:rsidR="00F31BD9">
          <w:t>Dans</w:t>
        </w:r>
      </w:ins>
      <w:r w:rsidR="00EC3D75">
        <w:t xml:space="preserve"> ce </w:t>
      </w:r>
      <w:r w:rsidR="005533C5">
        <w:t>projet,</w:t>
      </w:r>
      <w:r w:rsidR="00EC3D75">
        <w:t xml:space="preserve"> il sera utilisé pour créer </w:t>
      </w:r>
      <w:r w:rsidR="005533C5">
        <w:t>une fonction</w:t>
      </w:r>
      <w:r w:rsidR="00EC3D75">
        <w:t xml:space="preserve"> qui permettra de nettoyer chaque </w:t>
      </w:r>
      <w:r w:rsidR="001F318B">
        <w:t>entrée</w:t>
      </w:r>
      <w:r w:rsidR="00EC3D75">
        <w:t xml:space="preserve"> des formulaires. On y retrouvera aussi </w:t>
      </w:r>
      <w:r w:rsidR="005533C5">
        <w:t>une fonction</w:t>
      </w:r>
      <w:r w:rsidR="00EC3D75">
        <w:t xml:space="preserve"> qui permettra la connexion à la base de données</w:t>
      </w:r>
      <w:r w:rsidR="005533C5">
        <w:t xml:space="preserve"> </w:t>
      </w:r>
      <w:del w:id="433" w:author="Julie Chiarandini Bolioli" w:date="2024-05-07T19:13:00Z">
        <w:r w:rsidR="005533C5" w:rsidDel="00F31BD9">
          <w:delText>ce qui permettra</w:delText>
        </w:r>
      </w:del>
      <w:ins w:id="434" w:author="Julie Chiarandini Bolioli" w:date="2024-05-07T19:13:00Z">
        <w:r w:rsidR="00F31BD9">
          <w:t>et donc d’éviter</w:t>
        </w:r>
      </w:ins>
      <w:r w:rsidR="005533C5">
        <w:t xml:space="preserve"> de </w:t>
      </w:r>
      <w:del w:id="435" w:author="Julie Chiarandini Bolioli" w:date="2024-05-07T19:13:00Z">
        <w:r w:rsidR="005533C5" w:rsidDel="00F31BD9">
          <w:delText xml:space="preserve">ne pas </w:delText>
        </w:r>
      </w:del>
      <w:r w:rsidR="005533C5">
        <w:t>dupliquer ce code plusieurs fois dans l’application.</w:t>
      </w:r>
    </w:p>
    <w:p w14:paraId="2BA6C376" w14:textId="3811F995" w:rsidR="005533C5" w:rsidRDefault="005533C5" w:rsidP="00EA1A17">
      <w:r w:rsidRPr="00446A18">
        <w:rPr>
          <w:b/>
          <w:bCs/>
          <w:rPrChange w:id="436" w:author="Julie Chiarandini Bolioli" w:date="2024-05-07T19:13:00Z">
            <w:rPr/>
          </w:rPrChange>
        </w:rPr>
        <w:t>Vue :</w:t>
      </w:r>
      <w:r>
        <w:t xml:space="preserve"> Ce répertoire contient l’ensemble des fichiers responsables de l’interface utilisateur et de l’affichage des données. Elle présente les informations </w:t>
      </w:r>
      <w:r w:rsidR="001F318B">
        <w:t xml:space="preserve">aux utilisateurs de manières à ce qu’elles soient facilement compréhensibles et interactives. La vue va récupérer les données du model envoyer par le </w:t>
      </w:r>
      <w:proofErr w:type="spellStart"/>
      <w:r w:rsidR="001F318B">
        <w:t>controller</w:t>
      </w:r>
      <w:proofErr w:type="spellEnd"/>
      <w:r w:rsidR="001F318B">
        <w:t xml:space="preserve"> pour les afficher à l’utilisateur.</w:t>
      </w:r>
    </w:p>
    <w:p w14:paraId="3E3D5C6F" w14:textId="61372D3F" w:rsidR="001F318B" w:rsidRDefault="00CD261C" w:rsidP="00EA1A17">
      <w:r w:rsidRPr="00D32C09">
        <w:rPr>
          <w:b/>
          <w:bCs/>
        </w:rPr>
        <w:t>Public :</w:t>
      </w:r>
      <w:r>
        <w:t xml:space="preserve"> </w:t>
      </w:r>
      <w:r w:rsidR="00D32C09">
        <w:t>Ce répertoire va contenir l’ensemble des éléments nécessaire au bon affichage sur le navigateur</w:t>
      </w:r>
      <w:del w:id="437" w:author="Julie Chiarandini Bolioli" w:date="2024-05-07T19:14:00Z">
        <w:r w:rsidR="00D32C09" w:rsidDel="00802799">
          <w:delText>. Il va contenir</w:delText>
        </w:r>
      </w:del>
      <w:ins w:id="438" w:author="Julie Chiarandini Bolioli" w:date="2024-05-07T19:14:00Z">
        <w:r w:rsidR="00802799">
          <w:t> :</w:t>
        </w:r>
      </w:ins>
      <w:r w:rsidR="00D32C09">
        <w:t xml:space="preserve"> l’ensemble des images, des fichiers </w:t>
      </w:r>
      <w:r w:rsidR="00D32C09" w:rsidRPr="00D32C09">
        <w:rPr>
          <w:b/>
          <w:bCs/>
        </w:rPr>
        <w:t>CSS</w:t>
      </w:r>
      <w:r w:rsidR="00D32C09">
        <w:t xml:space="preserve"> (pour l’habillage de l’application) ainsi que le fichier</w:t>
      </w:r>
      <w:del w:id="439" w:author="Julie Chiarandini Bolioli" w:date="2024-05-07T19:14:00Z">
        <w:r w:rsidR="00D32C09" w:rsidDel="00802799">
          <w:delText>s</w:delText>
        </w:r>
      </w:del>
      <w:r w:rsidR="00D32C09">
        <w:t xml:space="preserve"> </w:t>
      </w:r>
      <w:r w:rsidR="00D32C09" w:rsidRPr="00D32C09">
        <w:rPr>
          <w:b/>
          <w:bCs/>
        </w:rPr>
        <w:t>Javascript</w:t>
      </w:r>
      <w:r w:rsidR="00D32C09">
        <w:rPr>
          <w:b/>
          <w:bCs/>
        </w:rPr>
        <w:t xml:space="preserve"> </w:t>
      </w:r>
      <w:r w:rsidR="00D32C09">
        <w:t>(pour l’interactivité et le dynamisme de l’application)</w:t>
      </w:r>
    </w:p>
    <w:p w14:paraId="4B7A64F4" w14:textId="7B81F167" w:rsidR="00D32C09" w:rsidRDefault="00D32C09" w:rsidP="00EA1A17">
      <w:r w:rsidRPr="00C22BC8">
        <w:rPr>
          <w:b/>
          <w:bCs/>
          <w:rPrChange w:id="440" w:author="Julie Chiarandini Bolioli" w:date="2024-05-07T19:14:00Z">
            <w:rPr/>
          </w:rPrChange>
        </w:rPr>
        <w:t>.</w:t>
      </w:r>
      <w:proofErr w:type="spellStart"/>
      <w:r w:rsidRPr="00C22BC8">
        <w:rPr>
          <w:b/>
          <w:bCs/>
          <w:rPrChange w:id="441" w:author="Julie Chiarandini Bolioli" w:date="2024-05-07T19:14:00Z">
            <w:rPr/>
          </w:rPrChange>
        </w:rPr>
        <w:t>htaccess</w:t>
      </w:r>
      <w:proofErr w:type="spellEnd"/>
      <w:r>
        <w:t xml:space="preserve"> : Ce fichier </w:t>
      </w:r>
      <w:r w:rsidR="00D52597">
        <w:t xml:space="preserve">est un fichier de configuration pour le serveur.  Il est utilisé pour définir des règles et des directives </w:t>
      </w:r>
      <w:del w:id="442" w:author="Julie Chiarandini Bolioli" w:date="2024-05-07T19:14:00Z">
        <w:r w:rsidR="00D52597" w:rsidDel="00C22BC8">
          <w:delText xml:space="preserve"> </w:delText>
        </w:r>
      </w:del>
      <w:r w:rsidR="00D52597">
        <w:t xml:space="preserve">qui affectent le comportement du serveur tel que les réécritures </w:t>
      </w:r>
      <w:proofErr w:type="spellStart"/>
      <w:r w:rsidR="00D52597">
        <w:t>d’url</w:t>
      </w:r>
      <w:ins w:id="443" w:author="Julie Chiarandini Bolioli" w:date="2024-05-07T19:14:00Z">
        <w:r w:rsidR="00C22BC8">
          <w:t>s</w:t>
        </w:r>
      </w:ins>
      <w:proofErr w:type="spellEnd"/>
      <w:r w:rsidR="00D52597">
        <w:t>, la gestion des erreurs etc…</w:t>
      </w:r>
    </w:p>
    <w:p w14:paraId="1CF396CE" w14:textId="6FEBF562" w:rsidR="00D52597" w:rsidRDefault="00D52597" w:rsidP="00EA1A17">
      <w:proofErr w:type="spellStart"/>
      <w:r w:rsidRPr="00C22BC8">
        <w:rPr>
          <w:b/>
          <w:bCs/>
          <w:rPrChange w:id="444" w:author="Julie Chiarandini Bolioli" w:date="2024-05-07T19:14:00Z">
            <w:rPr/>
          </w:rPrChange>
        </w:rPr>
        <w:lastRenderedPageBreak/>
        <w:t>Index.php</w:t>
      </w:r>
      <w:proofErr w:type="spellEnd"/>
      <w:r>
        <w:t xml:space="preserve"> : C’est la racine de notre application. C’est le fichier qui permettra d’afficher l’ensemble des éléments </w:t>
      </w:r>
      <w:r w:rsidR="00D65967">
        <w:t>dès que l’utilisateur se connectera à l’application.</w:t>
      </w:r>
    </w:p>
    <w:p w14:paraId="6DB21384" w14:textId="77777777" w:rsidR="00D65967" w:rsidRDefault="00D65967" w:rsidP="00EA1A17"/>
    <w:p w14:paraId="183E91F8" w14:textId="0C7463D4" w:rsidR="00D65967" w:rsidRDefault="00CE4A76" w:rsidP="00CE4A76">
      <w:pPr>
        <w:pStyle w:val="Paragraphedeliste"/>
        <w:numPr>
          <w:ilvl w:val="0"/>
          <w:numId w:val="1"/>
        </w:numPr>
      </w:pPr>
      <w:r>
        <w:t>PRESENTATION DU CODE HTML/CSS/</w:t>
      </w:r>
      <w:proofErr w:type="gramStart"/>
      <w:r>
        <w:t>JS:</w:t>
      </w:r>
      <w:proofErr w:type="gramEnd"/>
      <w:r>
        <w:t xml:space="preserve"> Carte interactive </w:t>
      </w:r>
    </w:p>
    <w:p w14:paraId="24BB5004" w14:textId="77777777" w:rsidR="004A1CE2" w:rsidRDefault="004A1CE2" w:rsidP="004A1CE2"/>
    <w:p w14:paraId="74767A17" w14:textId="5440591B" w:rsidR="004A1CE2" w:rsidRDefault="004A1CE2" w:rsidP="004A1CE2">
      <w:r>
        <w:t>[</w:t>
      </w:r>
      <w:proofErr w:type="gramStart"/>
      <w:r>
        <w:t>screen</w:t>
      </w:r>
      <w:proofErr w:type="gramEnd"/>
      <w:r>
        <w:t xml:space="preserve"> 0.5 HTML] Dans un premier temps, j’ai initialisé le </w:t>
      </w:r>
      <w:proofErr w:type="spellStart"/>
      <w:r w:rsidRPr="003F79E6">
        <w:rPr>
          <w:b/>
          <w:bCs/>
        </w:rPr>
        <w:t>controller</w:t>
      </w:r>
      <w:proofErr w:type="spellEnd"/>
      <w:r w:rsidRPr="003F79E6">
        <w:rPr>
          <w:b/>
          <w:bCs/>
        </w:rPr>
        <w:t xml:space="preserve"> </w:t>
      </w:r>
      <w:proofErr w:type="spellStart"/>
      <w:r w:rsidRPr="003F79E6">
        <w:rPr>
          <w:b/>
          <w:bCs/>
        </w:rPr>
        <w:t>chiffreController</w:t>
      </w:r>
      <w:proofErr w:type="spellEnd"/>
      <w:r>
        <w:t xml:space="preserve"> </w:t>
      </w:r>
      <w:r w:rsidR="003F79E6">
        <w:t>qui mettra en place l’ensemble de la logique des information</w:t>
      </w:r>
      <w:ins w:id="445" w:author="Julie Chiarandini Bolioli" w:date="2024-05-07T19:15:00Z">
        <w:r w:rsidR="00080561">
          <w:t>s</w:t>
        </w:r>
      </w:ins>
      <w:r w:rsidR="003F79E6">
        <w:t xml:space="preserve"> envoy</w:t>
      </w:r>
      <w:ins w:id="446" w:author="Julie Chiarandini Bolioli" w:date="2024-05-07T19:15:00Z">
        <w:r w:rsidR="00080561">
          <w:t>ées</w:t>
        </w:r>
      </w:ins>
      <w:del w:id="447" w:author="Julie Chiarandini Bolioli" w:date="2024-05-07T19:15:00Z">
        <w:r w:rsidR="003F79E6" w:rsidDel="00080561">
          <w:delText>er</w:delText>
        </w:r>
      </w:del>
      <w:r w:rsidR="003F79E6">
        <w:t xml:space="preserve"> au navigateur de l’utilisateur</w:t>
      </w:r>
      <w:r>
        <w:t>.</w:t>
      </w:r>
    </w:p>
    <w:p w14:paraId="5C3A2F71" w14:textId="53C3ECC7" w:rsidR="007C70BD" w:rsidRDefault="007C70BD" w:rsidP="007C70BD">
      <w:pPr>
        <w:pStyle w:val="Paragraphedeliste"/>
        <w:numPr>
          <w:ilvl w:val="0"/>
          <w:numId w:val="1"/>
        </w:numPr>
      </w:pPr>
      <w:r>
        <w:t xml:space="preserve">La commande </w:t>
      </w:r>
      <w:proofErr w:type="spellStart"/>
      <w:r w:rsidRPr="007C70BD">
        <w:rPr>
          <w:b/>
          <w:bCs/>
        </w:rPr>
        <w:t>namespace</w:t>
      </w:r>
      <w:proofErr w:type="spellEnd"/>
      <w:r>
        <w:t xml:space="preserve"> va </w:t>
      </w:r>
      <w:ins w:id="448" w:author="Julie Chiarandini Bolioli" w:date="2024-05-07T19:19:00Z">
        <w:r w:rsidR="00080561">
          <w:t>me</w:t>
        </w:r>
      </w:ins>
      <w:del w:id="449" w:author="Julie Chiarandini Bolioli" w:date="2024-05-07T19:18:00Z">
        <w:r w:rsidDel="00080561">
          <w:delText>nous</w:delText>
        </w:r>
      </w:del>
      <w:r>
        <w:t xml:space="preserve"> permettre d’instancier le chemin de </w:t>
      </w:r>
      <w:del w:id="450" w:author="Julie Chiarandini Bolioli" w:date="2024-05-07T19:19:00Z">
        <w:r w:rsidDel="00080561">
          <w:delText xml:space="preserve">notre </w:delText>
        </w:r>
      </w:del>
      <w:ins w:id="451" w:author="Julie Chiarandini Bolioli" w:date="2024-05-07T19:19:00Z">
        <w:r w:rsidR="00080561">
          <w:t xml:space="preserve">mon </w:t>
        </w:r>
      </w:ins>
      <w:r>
        <w:t xml:space="preserve">fichier, ici </w:t>
      </w:r>
      <w:proofErr w:type="spellStart"/>
      <w:r>
        <w:t>chiffreController</w:t>
      </w:r>
      <w:proofErr w:type="spellEnd"/>
      <w:r>
        <w:t>.</w:t>
      </w:r>
    </w:p>
    <w:p w14:paraId="410328AE" w14:textId="16E904EE" w:rsidR="007C70BD" w:rsidRDefault="007C70BD" w:rsidP="007C70BD">
      <w:pPr>
        <w:pStyle w:val="Paragraphedeliste"/>
        <w:numPr>
          <w:ilvl w:val="0"/>
          <w:numId w:val="1"/>
        </w:numPr>
      </w:pPr>
      <w:r>
        <w:t xml:space="preserve">La commande </w:t>
      </w:r>
      <w:r w:rsidRPr="007C70BD">
        <w:rPr>
          <w:b/>
          <w:bCs/>
        </w:rPr>
        <w:t>use</w:t>
      </w:r>
      <w:r>
        <w:t xml:space="preserve"> va appeler le fichier Template qui aura pour rôle </w:t>
      </w:r>
      <w:r w:rsidR="003F79E6">
        <w:t>de mettre en place l’aspect de la page.</w:t>
      </w:r>
    </w:p>
    <w:p w14:paraId="2B19AE9E" w14:textId="098451EA" w:rsidR="003F79E6" w:rsidRDefault="003F79E6" w:rsidP="007C70BD">
      <w:pPr>
        <w:pStyle w:val="Paragraphedeliste"/>
        <w:numPr>
          <w:ilvl w:val="0"/>
          <w:numId w:val="1"/>
        </w:numPr>
      </w:pPr>
      <w:r>
        <w:t xml:space="preserve">La </w:t>
      </w:r>
      <w:proofErr w:type="spellStart"/>
      <w:r w:rsidRPr="003F79E6">
        <w:rPr>
          <w:b/>
          <w:bCs/>
        </w:rPr>
        <w:t>class</w:t>
      </w:r>
      <w:proofErr w:type="spellEnd"/>
      <w:r w:rsidRPr="003F79E6">
        <w:rPr>
          <w:b/>
          <w:bCs/>
        </w:rPr>
        <w:t xml:space="preserve"> </w:t>
      </w:r>
      <w:proofErr w:type="spellStart"/>
      <w:r w:rsidRPr="003F79E6">
        <w:rPr>
          <w:b/>
          <w:bCs/>
        </w:rPr>
        <w:t>chiffreController</w:t>
      </w:r>
      <w:proofErr w:type="spellEnd"/>
      <w:r>
        <w:t xml:space="preserve"> </w:t>
      </w:r>
      <w:r w:rsidRPr="003F79E6">
        <w:t>prend</w:t>
      </w:r>
      <w:r>
        <w:t xml:space="preserve"> la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</w:t>
      </w:r>
      <w:proofErr w:type="spellEnd"/>
      <w:r>
        <w:rPr>
          <w:b/>
          <w:bCs/>
        </w:rPr>
        <w:t xml:space="preserve"> public </w:t>
      </w:r>
      <w:proofErr w:type="spellStart"/>
      <w:r>
        <w:rPr>
          <w:b/>
          <w:bCs/>
        </w:rPr>
        <w:t>getChiffre</w:t>
      </w:r>
      <w:proofErr w:type="spellEnd"/>
      <w:r w:rsidR="008959DA">
        <w:rPr>
          <w:b/>
          <w:bCs/>
        </w:rPr>
        <w:t xml:space="preserve"> </w:t>
      </w:r>
      <w:r w:rsidR="008959DA">
        <w:t>qui, elle, renvoi l’ensemble des informations</w:t>
      </w:r>
      <w:del w:id="452" w:author="Julie Chiarandini Bolioli" w:date="2024-05-07T19:15:00Z">
        <w:r w:rsidR="008959DA" w:rsidDel="00080561">
          <w:delText xml:space="preserve"> </w:delText>
        </w:r>
      </w:del>
      <w:r w:rsidR="008959DA">
        <w:t xml:space="preserve"> au fichier Template grâce à la méthode </w:t>
      </w:r>
      <w:proofErr w:type="gramStart"/>
      <w:r w:rsidR="008959DA">
        <w:t>Template ::</w:t>
      </w:r>
      <w:proofErr w:type="spellStart"/>
      <w:proofErr w:type="gramEnd"/>
      <w:r w:rsidR="008959DA">
        <w:t>render</w:t>
      </w:r>
      <w:proofErr w:type="spellEnd"/>
      <w:r w:rsidR="008959DA">
        <w:t>() . Celle méthode renvoi</w:t>
      </w:r>
      <w:ins w:id="453" w:author="Julie Chiarandini Bolioli" w:date="2024-05-07T19:15:00Z">
        <w:r w:rsidR="00080561">
          <w:t>e</w:t>
        </w:r>
      </w:ins>
      <w:r w:rsidR="008959DA">
        <w:t xml:space="preserve"> : </w:t>
      </w:r>
    </w:p>
    <w:p w14:paraId="163E5111" w14:textId="04811C92" w:rsidR="008959DA" w:rsidRDefault="008959DA" w:rsidP="008959DA">
      <w:pPr>
        <w:pStyle w:val="Paragraphedeliste"/>
        <w:numPr>
          <w:ilvl w:val="1"/>
          <w:numId w:val="1"/>
        </w:numPr>
      </w:pPr>
      <w:del w:id="454" w:author="Julie Chiarandini Bolioli" w:date="2024-05-07T19:15:00Z">
        <w:r w:rsidDel="00080561">
          <w:delText xml:space="preserve">Le </w:delText>
        </w:r>
      </w:del>
      <w:proofErr w:type="gramStart"/>
      <w:ins w:id="455" w:author="Julie Chiarandini Bolioli" w:date="2024-05-07T19:15:00Z">
        <w:r w:rsidR="00080561">
          <w:t>le</w:t>
        </w:r>
        <w:proofErr w:type="gramEnd"/>
        <w:r w:rsidR="00080561">
          <w:t xml:space="preserve"> </w:t>
        </w:r>
      </w:ins>
      <w:r>
        <w:t>fichier contenant la navigation (</w:t>
      </w:r>
      <w:proofErr w:type="spellStart"/>
      <w:r>
        <w:t>navbar.php</w:t>
      </w:r>
      <w:proofErr w:type="spellEnd"/>
      <w:r>
        <w:t>)</w:t>
      </w:r>
      <w:ins w:id="456" w:author="Julie Chiarandini Bolioli" w:date="2024-05-07T19:15:00Z">
        <w:r w:rsidR="00080561">
          <w:t>,</w:t>
        </w:r>
      </w:ins>
    </w:p>
    <w:p w14:paraId="0D402C92" w14:textId="3DE24510" w:rsidR="008959DA" w:rsidRDefault="008959DA" w:rsidP="008959DA">
      <w:pPr>
        <w:pStyle w:val="Paragraphedeliste"/>
        <w:numPr>
          <w:ilvl w:val="1"/>
          <w:numId w:val="1"/>
        </w:numPr>
      </w:pPr>
      <w:del w:id="457" w:author="Julie Chiarandini Bolioli" w:date="2024-05-07T19:15:00Z">
        <w:r w:rsidDel="00080561">
          <w:delText xml:space="preserve">Le </w:delText>
        </w:r>
      </w:del>
      <w:proofErr w:type="gramStart"/>
      <w:ins w:id="458" w:author="Julie Chiarandini Bolioli" w:date="2024-05-07T19:15:00Z">
        <w:r w:rsidR="00080561">
          <w:t>le</w:t>
        </w:r>
        <w:proofErr w:type="gramEnd"/>
        <w:r w:rsidR="00080561">
          <w:t xml:space="preserve"> </w:t>
        </w:r>
      </w:ins>
      <w:r>
        <w:t>titre de la page</w:t>
      </w:r>
      <w:ins w:id="459" w:author="Julie Chiarandini Bolioli" w:date="2024-05-07T19:15:00Z">
        <w:r w:rsidR="00080561">
          <w:t>,</w:t>
        </w:r>
      </w:ins>
    </w:p>
    <w:p w14:paraId="41AEC079" w14:textId="2C42009B" w:rsidR="008959DA" w:rsidRDefault="008959DA" w:rsidP="008959DA">
      <w:pPr>
        <w:pStyle w:val="Paragraphedeliste"/>
        <w:numPr>
          <w:ilvl w:val="1"/>
          <w:numId w:val="1"/>
        </w:numPr>
      </w:pPr>
      <w:del w:id="460" w:author="Julie Chiarandini Bolioli" w:date="2024-05-07T19:15:00Z">
        <w:r w:rsidDel="00080561">
          <w:delText xml:space="preserve">Le </w:delText>
        </w:r>
      </w:del>
      <w:proofErr w:type="gramStart"/>
      <w:ins w:id="461" w:author="Julie Chiarandini Bolioli" w:date="2024-05-07T19:15:00Z">
        <w:r w:rsidR="00080561">
          <w:t>le</w:t>
        </w:r>
        <w:proofErr w:type="gramEnd"/>
        <w:r w:rsidR="00080561">
          <w:t xml:space="preserve"> </w:t>
        </w:r>
      </w:ins>
      <w:r>
        <w:t xml:space="preserve">fichier </w:t>
      </w:r>
      <w:r w:rsidR="009E29C2">
        <w:t>contenant</w:t>
      </w:r>
      <w:r>
        <w:t xml:space="preserve"> </w:t>
      </w:r>
      <w:r w:rsidR="009E29C2">
        <w:t>la partie infor</w:t>
      </w:r>
      <w:del w:id="462" w:author="Julie Chiarandini Bolioli" w:date="2024-05-07T19:16:00Z">
        <w:r w:rsidR="009E29C2" w:rsidDel="00080561">
          <w:delText>r</w:delText>
        </w:r>
      </w:del>
      <w:r w:rsidR="009E29C2">
        <w:t>mative</w:t>
      </w:r>
      <w:r>
        <w:t xml:space="preserve"> de la page (</w:t>
      </w:r>
      <w:proofErr w:type="spellStart"/>
      <w:r>
        <w:t>vueChiffre.php</w:t>
      </w:r>
      <w:proofErr w:type="spellEnd"/>
      <w:r>
        <w:t>)</w:t>
      </w:r>
      <w:ins w:id="463" w:author="Julie Chiarandini Bolioli" w:date="2024-05-07T19:15:00Z">
        <w:r w:rsidR="00080561">
          <w:t>,</w:t>
        </w:r>
      </w:ins>
    </w:p>
    <w:p w14:paraId="021E289A" w14:textId="4D742FC7" w:rsidR="008959DA" w:rsidRDefault="007464E2" w:rsidP="008959DA">
      <w:pPr>
        <w:pStyle w:val="Paragraphedeliste"/>
        <w:numPr>
          <w:ilvl w:val="1"/>
          <w:numId w:val="1"/>
        </w:numPr>
      </w:pPr>
      <w:del w:id="464" w:author="Julie Chiarandini Bolioli" w:date="2024-05-07T19:15:00Z">
        <w:r w:rsidDel="00080561">
          <w:delText xml:space="preserve">Le </w:delText>
        </w:r>
      </w:del>
      <w:proofErr w:type="gramStart"/>
      <w:ins w:id="465" w:author="Julie Chiarandini Bolioli" w:date="2024-05-07T19:15:00Z">
        <w:r w:rsidR="00080561">
          <w:t>le</w:t>
        </w:r>
        <w:proofErr w:type="gramEnd"/>
        <w:r w:rsidR="00080561">
          <w:t xml:space="preserve"> </w:t>
        </w:r>
      </w:ins>
      <w:proofErr w:type="spellStart"/>
      <w:r>
        <w:t>Footer</w:t>
      </w:r>
      <w:proofErr w:type="spellEnd"/>
      <w:r>
        <w:t xml:space="preserve"> de</w:t>
      </w:r>
      <w:r w:rsidR="009E29C2">
        <w:t xml:space="preserve"> </w:t>
      </w:r>
      <w:r>
        <w:t>la page (</w:t>
      </w:r>
      <w:proofErr w:type="spellStart"/>
      <w:r>
        <w:t>footer.php</w:t>
      </w:r>
      <w:proofErr w:type="spellEnd"/>
      <w:r>
        <w:t>),</w:t>
      </w:r>
    </w:p>
    <w:p w14:paraId="5B6ED850" w14:textId="780127EF" w:rsidR="007464E2" w:rsidRDefault="007464E2" w:rsidP="008959DA">
      <w:pPr>
        <w:pStyle w:val="Paragraphedeliste"/>
        <w:numPr>
          <w:ilvl w:val="1"/>
          <w:numId w:val="1"/>
        </w:numPr>
      </w:pPr>
      <w:del w:id="466" w:author="Julie Chiarandini Bolioli" w:date="2024-05-07T19:15:00Z">
        <w:r w:rsidDel="00080561">
          <w:delText xml:space="preserve">L’initialisation </w:delText>
        </w:r>
      </w:del>
      <w:proofErr w:type="gramStart"/>
      <w:ins w:id="467" w:author="Julie Chiarandini Bolioli" w:date="2024-05-07T19:15:00Z">
        <w:r w:rsidR="00080561">
          <w:t>l’initialisation</w:t>
        </w:r>
        <w:proofErr w:type="gramEnd"/>
        <w:r w:rsidR="00080561">
          <w:t xml:space="preserve"> </w:t>
        </w:r>
      </w:ins>
      <w:r>
        <w:t>de la variable d’erreur, au cas où il y ai</w:t>
      </w:r>
      <w:ins w:id="468" w:author="Julie Chiarandini Bolioli" w:date="2024-05-07T19:16:00Z">
        <w:r w:rsidR="00080561">
          <w:t>t</w:t>
        </w:r>
      </w:ins>
      <w:r>
        <w:t xml:space="preserve"> une erreur a afficher à l’utilisateur</w:t>
      </w:r>
      <w:ins w:id="469" w:author="Julie Chiarandini Bolioli" w:date="2024-05-07T19:15:00Z">
        <w:r w:rsidR="00080561">
          <w:t>,</w:t>
        </w:r>
      </w:ins>
    </w:p>
    <w:p w14:paraId="4DD58932" w14:textId="0E6F0D8F" w:rsidR="007464E2" w:rsidRDefault="007464E2" w:rsidP="008959DA">
      <w:pPr>
        <w:pStyle w:val="Paragraphedeliste"/>
        <w:numPr>
          <w:ilvl w:val="1"/>
          <w:numId w:val="1"/>
        </w:numPr>
      </w:pPr>
      <w:del w:id="470" w:author="Julie Chiarandini Bolioli" w:date="2024-05-07T19:15:00Z">
        <w:r w:rsidDel="00080561">
          <w:delText xml:space="preserve">Les </w:delText>
        </w:r>
      </w:del>
      <w:proofErr w:type="gramStart"/>
      <w:ins w:id="471" w:author="Julie Chiarandini Bolioli" w:date="2024-05-07T19:15:00Z">
        <w:r w:rsidR="00080561">
          <w:t>les</w:t>
        </w:r>
        <w:proofErr w:type="gramEnd"/>
        <w:r w:rsidR="00080561">
          <w:t xml:space="preserve"> </w:t>
        </w:r>
      </w:ins>
      <w:r>
        <w:t xml:space="preserve">fichiers javascript et </w:t>
      </w:r>
      <w:proofErr w:type="spellStart"/>
      <w:r>
        <w:t>css</w:t>
      </w:r>
      <w:proofErr w:type="spellEnd"/>
      <w:del w:id="472" w:author="Julie Chiarandini Bolioli" w:date="2024-05-07T19:15:00Z">
        <w:r w:rsidDel="00080561">
          <w:delText xml:space="preserve"> </w:delText>
        </w:r>
      </w:del>
      <w:r>
        <w:t>.</w:t>
      </w:r>
    </w:p>
    <w:p w14:paraId="346C93D0" w14:textId="7C963C74" w:rsidR="007464E2" w:rsidRDefault="007464E2" w:rsidP="007464E2">
      <w:r w:rsidRPr="007464E2">
        <w:t>[</w:t>
      </w:r>
      <w:proofErr w:type="gramStart"/>
      <w:r w:rsidRPr="007464E2">
        <w:t>screen</w:t>
      </w:r>
      <w:proofErr w:type="gramEnd"/>
      <w:r w:rsidRPr="007464E2">
        <w:t xml:space="preserve"> 1-HTML-Head] La première parti</w:t>
      </w:r>
      <w:r>
        <w:t>e est envoyé</w:t>
      </w:r>
      <w:ins w:id="473" w:author="Julie Chiarandini Bolioli" w:date="2024-05-07T19:16:00Z">
        <w:r w:rsidR="00080561">
          <w:t>e</w:t>
        </w:r>
      </w:ins>
      <w:r>
        <w:t xml:space="preserve"> </w:t>
      </w:r>
      <w:r w:rsidR="009E29C2">
        <w:t xml:space="preserve">au Template qui </w:t>
      </w:r>
      <w:del w:id="474" w:author="Julie Chiarandini Bolioli" w:date="2024-05-07T19:18:00Z">
        <w:r w:rsidR="009E29C2" w:rsidDel="00080561">
          <w:delText xml:space="preserve">nous </w:delText>
        </w:r>
      </w:del>
      <w:ins w:id="475" w:author="Julie Chiarandini Bolioli" w:date="2024-05-07T19:18:00Z">
        <w:r w:rsidR="00080561">
          <w:t xml:space="preserve">me </w:t>
        </w:r>
      </w:ins>
      <w:r w:rsidR="009E29C2">
        <w:t xml:space="preserve">sert de page HTML. Il est composé en </w:t>
      </w:r>
      <w:ins w:id="476" w:author="Julie Chiarandini Bolioli" w:date="2024-05-07T19:16:00Z">
        <w:r w:rsidR="00080561">
          <w:t>deux</w:t>
        </w:r>
      </w:ins>
      <w:del w:id="477" w:author="Julie Chiarandini Bolioli" w:date="2024-05-07T19:16:00Z">
        <w:r w:rsidR="009E29C2" w:rsidDel="00080561">
          <w:delText>2</w:delText>
        </w:r>
      </w:del>
      <w:r w:rsidR="009E29C2">
        <w:t xml:space="preserve"> parties : </w:t>
      </w:r>
    </w:p>
    <w:p w14:paraId="38762F55" w14:textId="3562C104" w:rsidR="009863A3" w:rsidRDefault="009E29C2" w:rsidP="009863A3">
      <w:pPr>
        <w:pStyle w:val="Paragraphedeliste"/>
        <w:numPr>
          <w:ilvl w:val="0"/>
          <w:numId w:val="1"/>
        </w:numPr>
      </w:pPr>
      <w:r>
        <w:t xml:space="preserve">Le </w:t>
      </w:r>
      <w:r w:rsidR="00413E6E">
        <w:t>&lt;</w:t>
      </w:r>
      <w:proofErr w:type="spellStart"/>
      <w:r w:rsidRPr="009E29C2">
        <w:rPr>
          <w:b/>
          <w:bCs/>
        </w:rPr>
        <w:t>head</w:t>
      </w:r>
      <w:proofErr w:type="spellEnd"/>
      <w:r w:rsidR="00413E6E">
        <w:rPr>
          <w:b/>
          <w:bCs/>
        </w:rPr>
        <w:t>&gt;</w:t>
      </w:r>
      <w:r>
        <w:t xml:space="preserve"> : Le </w:t>
      </w:r>
      <w:proofErr w:type="spellStart"/>
      <w:r>
        <w:t>head</w:t>
      </w:r>
      <w:proofErr w:type="spellEnd"/>
      <w:r>
        <w:t xml:space="preserve"> </w:t>
      </w:r>
      <w:r w:rsidR="00F03EA6">
        <w:t>est une partie réservée au navigateur, qui n’est pas visible par l’utilisateur,</w:t>
      </w:r>
      <w:del w:id="478" w:author="Julie Chiarandini Bolioli" w:date="2024-05-07T19:16:00Z">
        <w:r w:rsidR="00F03EA6" w:rsidDel="00080561">
          <w:delText xml:space="preserve"> </w:delText>
        </w:r>
      </w:del>
      <w:r>
        <w:t xml:space="preserve"> </w:t>
      </w:r>
      <w:r w:rsidR="00F03EA6">
        <w:t xml:space="preserve">afin de lui </w:t>
      </w:r>
      <w:proofErr w:type="gramStart"/>
      <w:r w:rsidR="00F03EA6">
        <w:t>donner</w:t>
      </w:r>
      <w:proofErr w:type="gramEnd"/>
      <w:r w:rsidR="00F03EA6">
        <w:t xml:space="preserve"> des informations supplémentaire</w:t>
      </w:r>
      <w:ins w:id="479" w:author="Julie Chiarandini Bolioli" w:date="2024-05-07T19:16:00Z">
        <w:r w:rsidR="00080561">
          <w:t>s</w:t>
        </w:r>
      </w:ins>
      <w:r w:rsidR="00F03EA6">
        <w:t xml:space="preserve"> sur la page. Dans notre cas, je lui passe </w:t>
      </w:r>
      <w:r w:rsidR="009863A3">
        <w:t>plusieurs données</w:t>
      </w:r>
      <w:ins w:id="480" w:author="Julie Chiarandini Bolioli" w:date="2024-05-07T19:16:00Z">
        <w:r w:rsidR="00080561">
          <w:t> :</w:t>
        </w:r>
      </w:ins>
    </w:p>
    <w:p w14:paraId="63198E9E" w14:textId="22284B88" w:rsidR="009863A3" w:rsidRDefault="009863A3" w:rsidP="009863A3">
      <w:pPr>
        <w:pStyle w:val="Paragraphedeliste"/>
        <w:numPr>
          <w:ilvl w:val="1"/>
          <w:numId w:val="1"/>
        </w:numPr>
      </w:pPr>
      <w:r>
        <w:t xml:space="preserve">Le </w:t>
      </w:r>
      <w:proofErr w:type="spellStart"/>
      <w:r w:rsidRPr="00E341BB">
        <w:rPr>
          <w:b/>
          <w:bCs/>
        </w:rPr>
        <w:t>charset</w:t>
      </w:r>
      <w:proofErr w:type="spellEnd"/>
      <w:r w:rsidRPr="00E341BB">
        <w:rPr>
          <w:b/>
          <w:bCs/>
        </w:rPr>
        <w:t xml:space="preserve"> </w:t>
      </w:r>
      <w:r>
        <w:t>qui va permet</w:t>
      </w:r>
      <w:ins w:id="481" w:author="Julie Chiarandini Bolioli" w:date="2024-05-07T19:17:00Z">
        <w:r w:rsidR="00080561">
          <w:t>tre</w:t>
        </w:r>
      </w:ins>
      <w:r>
        <w:t xml:space="preserve"> d’informer sur l’encodage des caractères, </w:t>
      </w:r>
      <w:del w:id="482" w:author="Julie Chiarandini Bolioli" w:date="2024-05-07T19:17:00Z">
        <w:r w:rsidDel="00080561">
          <w:delText xml:space="preserve">de base </w:delText>
        </w:r>
      </w:del>
      <w:r>
        <w:t xml:space="preserve">UTF-8 est le plus utilisé car il prend en charge la plupart des caractères </w:t>
      </w:r>
      <w:proofErr w:type="spellStart"/>
      <w:r w:rsidR="00E7496A">
        <w:t>Footer</w:t>
      </w:r>
      <w:r>
        <w:t>et</w:t>
      </w:r>
      <w:proofErr w:type="spellEnd"/>
      <w:r>
        <w:t xml:space="preserve"> langues les plus </w:t>
      </w:r>
      <w:del w:id="483" w:author="Julie Chiarandini Bolioli" w:date="2024-05-07T19:17:00Z">
        <w:r w:rsidDel="00080561">
          <w:delText xml:space="preserve">utilisés </w:delText>
        </w:r>
      </w:del>
      <w:ins w:id="484" w:author="Julie Chiarandini Bolioli" w:date="2024-05-07T19:17:00Z">
        <w:r w:rsidR="00080561">
          <w:t xml:space="preserve">parlées </w:t>
        </w:r>
      </w:ins>
      <w:r>
        <w:t>dans le monde.</w:t>
      </w:r>
    </w:p>
    <w:p w14:paraId="50CFEF2E" w14:textId="6A974621" w:rsidR="009863A3" w:rsidRDefault="009863A3" w:rsidP="009863A3">
      <w:pPr>
        <w:pStyle w:val="Paragraphedeliste"/>
        <w:numPr>
          <w:ilvl w:val="1"/>
          <w:numId w:val="1"/>
        </w:numPr>
      </w:pPr>
      <w:r>
        <w:t xml:space="preserve">Les balises </w:t>
      </w:r>
      <w:r w:rsidRPr="00E341BB">
        <w:rPr>
          <w:b/>
          <w:bCs/>
        </w:rPr>
        <w:t>&lt;</w:t>
      </w:r>
      <w:proofErr w:type="spellStart"/>
      <w:r w:rsidRPr="00E341BB">
        <w:rPr>
          <w:b/>
          <w:bCs/>
        </w:rPr>
        <w:t>link</w:t>
      </w:r>
      <w:proofErr w:type="spellEnd"/>
      <w:r w:rsidRPr="00E341BB">
        <w:rPr>
          <w:b/>
          <w:bCs/>
        </w:rPr>
        <w:t>&gt;</w:t>
      </w:r>
      <w:r>
        <w:t xml:space="preserve"> vont permettre d’initialiser </w:t>
      </w:r>
      <w:r w:rsidR="00E341BB">
        <w:t>les fichiers CSS dont j’aurai</w:t>
      </w:r>
      <w:del w:id="485" w:author="Julie Chiarandini Bolioli" w:date="2024-05-07T19:17:00Z">
        <w:r w:rsidR="00E341BB" w:rsidDel="00080561">
          <w:delText>s</w:delText>
        </w:r>
      </w:del>
      <w:r w:rsidR="00E341BB">
        <w:t xml:space="preserve"> besoin, ici je délivre le CDN de Bootstrap qui me permettra d’utiliser l’ensemble des outils </w:t>
      </w:r>
      <w:del w:id="486" w:author="Julie Chiarandini Bolioli" w:date="2024-05-07T19:17:00Z">
        <w:r w:rsidR="00E341BB" w:rsidDel="00080561">
          <w:delText xml:space="preserve">proposer </w:delText>
        </w:r>
      </w:del>
      <w:ins w:id="487" w:author="Julie Chiarandini Bolioli" w:date="2024-05-07T19:17:00Z">
        <w:r w:rsidR="00080561">
          <w:t xml:space="preserve">proposés </w:t>
        </w:r>
      </w:ins>
      <w:r w:rsidR="00E341BB">
        <w:t xml:space="preserve">par ce Framework. On peut remarquer une boucle </w:t>
      </w:r>
      <w:proofErr w:type="spellStart"/>
      <w:r w:rsidR="00E341BB" w:rsidRPr="00413E6E">
        <w:rPr>
          <w:b/>
          <w:bCs/>
        </w:rPr>
        <w:t>foreach</w:t>
      </w:r>
      <w:proofErr w:type="spellEnd"/>
      <w:r w:rsidR="00E341BB" w:rsidRPr="00413E6E">
        <w:rPr>
          <w:b/>
          <w:bCs/>
        </w:rPr>
        <w:t xml:space="preserve"> </w:t>
      </w:r>
      <w:r w:rsidR="00E341BB">
        <w:t>qui appelle des fichiers</w:t>
      </w:r>
      <w:ins w:id="488" w:author="Julie Chiarandini Bolioli" w:date="2024-05-07T19:18:00Z">
        <w:r w:rsidR="00080561">
          <w:t xml:space="preserve">, ici les fichiers </w:t>
        </w:r>
      </w:ins>
      <w:del w:id="489" w:author="Julie Chiarandini Bolioli" w:date="2024-05-07T19:18:00Z">
        <w:r w:rsidR="00E341BB" w:rsidDel="00080561">
          <w:delText>. Celle-ci appelle les fi</w:delText>
        </w:r>
        <w:r w:rsidR="00413E6E" w:rsidDel="00080561">
          <w:delText xml:space="preserve">chiers </w:delText>
        </w:r>
      </w:del>
      <w:r w:rsidR="00413E6E">
        <w:t xml:space="preserve">donnés au </w:t>
      </w:r>
      <w:del w:id="490" w:author="Julie Chiarandini Bolioli" w:date="2024-05-07T19:20:00Z">
        <w:r w:rsidR="00413E6E" w:rsidDel="000045E7">
          <w:delText>controller</w:delText>
        </w:r>
      </w:del>
      <w:ins w:id="491" w:author="Julie Chiarandini Bolioli" w:date="2024-05-07T19:20:00Z">
        <w:r w:rsidR="000045E7">
          <w:t>Controller</w:t>
        </w:r>
      </w:ins>
      <w:r w:rsidR="00413E6E">
        <w:t>.</w:t>
      </w:r>
    </w:p>
    <w:p w14:paraId="2469CAD7" w14:textId="6E13D84E" w:rsidR="00413E6E" w:rsidRDefault="00413E6E" w:rsidP="009863A3">
      <w:pPr>
        <w:pStyle w:val="Paragraphedeliste"/>
        <w:numPr>
          <w:ilvl w:val="1"/>
          <w:numId w:val="1"/>
        </w:numPr>
      </w:pPr>
      <w:r>
        <w:t xml:space="preserve">Les balises </w:t>
      </w:r>
      <w:r w:rsidRPr="00413E6E">
        <w:rPr>
          <w:b/>
          <w:bCs/>
        </w:rPr>
        <w:t>&lt;script&gt;</w:t>
      </w:r>
      <w:r>
        <w:t xml:space="preserve"> on le même rôle de la balise </w:t>
      </w:r>
      <w:r w:rsidRPr="00413E6E">
        <w:rPr>
          <w:b/>
          <w:bCs/>
        </w:rPr>
        <w:t>&lt;</w:t>
      </w:r>
      <w:proofErr w:type="spellStart"/>
      <w:r w:rsidRPr="00413E6E">
        <w:rPr>
          <w:b/>
          <w:bCs/>
        </w:rPr>
        <w:t>link</w:t>
      </w:r>
      <w:proofErr w:type="spellEnd"/>
      <w:r w:rsidRPr="00413E6E">
        <w:rPr>
          <w:b/>
          <w:bCs/>
        </w:rPr>
        <w:t>&gt;</w:t>
      </w:r>
      <w:r>
        <w:t xml:space="preserve"> mais pour appeler des fichiers javascript.</w:t>
      </w:r>
    </w:p>
    <w:p w14:paraId="57887BD9" w14:textId="64423586" w:rsidR="00413E6E" w:rsidRDefault="00413E6E" w:rsidP="009863A3">
      <w:pPr>
        <w:pStyle w:val="Paragraphedeliste"/>
        <w:numPr>
          <w:ilvl w:val="1"/>
          <w:numId w:val="1"/>
        </w:numPr>
      </w:pPr>
      <w:r>
        <w:t>Pour finir, la balise &lt;</w:t>
      </w:r>
      <w:proofErr w:type="spellStart"/>
      <w:r>
        <w:t>title</w:t>
      </w:r>
      <w:proofErr w:type="spellEnd"/>
      <w:r>
        <w:t xml:space="preserve">&gt; va permettre d’afficher le titre de la page dans l’onglet du navigateur (et va servir au référencement). Ici le titre </w:t>
      </w:r>
      <w:r>
        <w:lastRenderedPageBreak/>
        <w:t xml:space="preserve">est lui aussi </w:t>
      </w:r>
      <w:del w:id="492" w:author="Julie Chiarandini Bolioli" w:date="2024-05-07T19:19:00Z">
        <w:r w:rsidDel="000045E7">
          <w:delText xml:space="preserve">passer </w:delText>
        </w:r>
      </w:del>
      <w:ins w:id="493" w:author="Julie Chiarandini Bolioli" w:date="2024-05-07T19:19:00Z">
        <w:r w:rsidR="000045E7">
          <w:t xml:space="preserve">passé </w:t>
        </w:r>
      </w:ins>
      <w:r>
        <w:t>par l’intermédiaire du Controller présenté auparavant.</w:t>
      </w:r>
    </w:p>
    <w:p w14:paraId="4EA4D84B" w14:textId="77777777" w:rsidR="00413E6E" w:rsidRDefault="00413E6E" w:rsidP="00413E6E"/>
    <w:p w14:paraId="716E0EEA" w14:textId="6B845162" w:rsidR="00413E6E" w:rsidRDefault="00413E6E" w:rsidP="00413E6E">
      <w:pPr>
        <w:pStyle w:val="Paragraphedeliste"/>
        <w:numPr>
          <w:ilvl w:val="0"/>
          <w:numId w:val="1"/>
        </w:numPr>
      </w:pPr>
      <w:r>
        <w:t xml:space="preserve">Le </w:t>
      </w:r>
      <w:r w:rsidRPr="00413E6E">
        <w:rPr>
          <w:b/>
          <w:bCs/>
        </w:rPr>
        <w:t>&lt;body&gt;</w:t>
      </w:r>
      <w:r>
        <w:t xml:space="preserve"> : le body </w:t>
      </w:r>
      <w:r w:rsidR="004A1FB5">
        <w:t xml:space="preserve">est la partie visible par l’utilisateur par le biais de son navigateur. Dans notre cas le body comporte </w:t>
      </w:r>
      <w:del w:id="494" w:author="Julie Chiarandini Bolioli" w:date="2024-05-07T19:19:00Z">
        <w:r w:rsidR="004A1FB5" w:rsidDel="000045E7">
          <w:delText xml:space="preserve">3 </w:delText>
        </w:r>
      </w:del>
      <w:ins w:id="495" w:author="Julie Chiarandini Bolioli" w:date="2024-05-07T19:19:00Z">
        <w:r w:rsidR="000045E7">
          <w:t xml:space="preserve">trois </w:t>
        </w:r>
      </w:ins>
      <w:r w:rsidR="004A1FB5">
        <w:t>balises qui sont passé</w:t>
      </w:r>
      <w:ins w:id="496" w:author="Julie Chiarandini Bolioli" w:date="2024-05-07T19:20:00Z">
        <w:r w:rsidR="000045E7">
          <w:t>es</w:t>
        </w:r>
      </w:ins>
      <w:r w:rsidR="004A1FB5">
        <w:t xml:space="preserve"> par l’intermédiaire du Controller : </w:t>
      </w:r>
    </w:p>
    <w:p w14:paraId="2C04D642" w14:textId="5979664E" w:rsidR="004A1FB5" w:rsidRDefault="004A1FB5" w:rsidP="004A1FB5">
      <w:pPr>
        <w:pStyle w:val="Paragraphedeliste"/>
        <w:numPr>
          <w:ilvl w:val="1"/>
          <w:numId w:val="1"/>
        </w:numPr>
      </w:pPr>
      <w:r>
        <w:t>Les balises &lt;</w:t>
      </w:r>
      <w:proofErr w:type="gramStart"/>
      <w:r>
        <w:t> ?=</w:t>
      </w:r>
      <w:proofErr w:type="gramEnd"/>
      <w:r>
        <w:t xml:space="preserve"> $</w:t>
      </w:r>
      <w:proofErr w:type="spellStart"/>
      <w:r>
        <w:t>navbar</w:t>
      </w:r>
      <w:proofErr w:type="spellEnd"/>
      <w:r>
        <w:t> ?&gt; et &lt; ?= $</w:t>
      </w:r>
      <w:proofErr w:type="spellStart"/>
      <w:r>
        <w:t>footer</w:t>
      </w:r>
      <w:proofErr w:type="spellEnd"/>
      <w:r>
        <w:t xml:space="preserve"> ?&gt; sont </w:t>
      </w:r>
      <w:del w:id="497" w:author="Julie Chiarandini Bolioli" w:date="2024-05-07T19:20:00Z">
        <w:r w:rsidDel="000045E7">
          <w:delText xml:space="preserve">présenter </w:delText>
        </w:r>
      </w:del>
      <w:ins w:id="498" w:author="Julie Chiarandini Bolioli" w:date="2024-05-07T19:20:00Z">
        <w:r w:rsidR="000045E7">
          <w:t xml:space="preserve">présentées </w:t>
        </w:r>
      </w:ins>
      <w:r>
        <w:t>en Annexe (NUMERO ANNEXE A INDEXER)</w:t>
      </w:r>
    </w:p>
    <w:p w14:paraId="2C9BCF42" w14:textId="0FAB5CB2" w:rsidR="004A1FB5" w:rsidRDefault="004A1FB5" w:rsidP="004A1FB5">
      <w:pPr>
        <w:pStyle w:val="Paragraphedeliste"/>
        <w:numPr>
          <w:ilvl w:val="1"/>
          <w:numId w:val="1"/>
        </w:numPr>
      </w:pPr>
      <w:r>
        <w:t>La balise &lt;</w:t>
      </w:r>
      <w:proofErr w:type="gramStart"/>
      <w:r>
        <w:t> ?=</w:t>
      </w:r>
      <w:proofErr w:type="gramEnd"/>
      <w:r>
        <w:t xml:space="preserve"> $</w:t>
      </w:r>
      <w:r w:rsidR="00EC4426">
        <w:t xml:space="preserve">content </w:t>
      </w:r>
      <w:r>
        <w:t> ?&gt;</w:t>
      </w:r>
      <w:r w:rsidR="00EC4426">
        <w:t xml:space="preserve"> est </w:t>
      </w:r>
      <w:del w:id="499" w:author="Julie Chiarandini Bolioli" w:date="2024-05-07T19:20:00Z">
        <w:r w:rsidR="00EC4426" w:rsidDel="000045E7">
          <w:delText xml:space="preserve">présenter </w:delText>
        </w:r>
      </w:del>
      <w:ins w:id="500" w:author="Julie Chiarandini Bolioli" w:date="2024-05-07T19:20:00Z">
        <w:r w:rsidR="000045E7">
          <w:t xml:space="preserve">présentée </w:t>
        </w:r>
      </w:ins>
      <w:r w:rsidR="00EC4426">
        <w:t>ci-dessous.</w:t>
      </w:r>
    </w:p>
    <w:p w14:paraId="0D770248" w14:textId="26CCE6E7" w:rsidR="00EC4426" w:rsidRDefault="00EC4426" w:rsidP="00EC4426">
      <w:del w:id="501" w:author="Julie Chiarandini Bolioli" w:date="2024-05-07T19:20:00Z">
        <w:r w:rsidDel="000045E7">
          <w:delText xml:space="preserve"> A</w:delText>
        </w:r>
      </w:del>
      <w:ins w:id="502" w:author="Julie Chiarandini Bolioli" w:date="2024-05-07T19:20:00Z">
        <w:r w:rsidR="000045E7">
          <w:t>À</w:t>
        </w:r>
      </w:ins>
      <w:r>
        <w:t xml:space="preserve"> noter que l’instanciation « &lt;</w:t>
      </w:r>
      <w:proofErr w:type="gramStart"/>
      <w:r>
        <w:t> ?=</w:t>
      </w:r>
      <w:proofErr w:type="gramEnd"/>
      <w:r>
        <w:t xml:space="preserve"> $</w:t>
      </w:r>
      <w:proofErr w:type="spellStart"/>
      <w:r>
        <w:t>ex_contenu</w:t>
      </w:r>
      <w:proofErr w:type="spellEnd"/>
      <w:r>
        <w:t> ?&gt; » permet d’insérer du code PHP au sein de code HTML.</w:t>
      </w:r>
    </w:p>
    <w:p w14:paraId="50DC89E8" w14:textId="77777777" w:rsidR="00EC4426" w:rsidRDefault="00EC4426" w:rsidP="00EC4426"/>
    <w:p w14:paraId="1118D9B5" w14:textId="40754AC1" w:rsidR="00EC4426" w:rsidRDefault="00EC4426" w:rsidP="00EC4426">
      <w:r w:rsidRPr="00507EF5">
        <w:t>[</w:t>
      </w:r>
      <w:proofErr w:type="gramStart"/>
      <w:r w:rsidRPr="00507EF5">
        <w:t>screen</w:t>
      </w:r>
      <w:proofErr w:type="gramEnd"/>
      <w:r w:rsidRPr="00507EF5">
        <w:t xml:space="preserve"> 4-HTML-Body] </w:t>
      </w:r>
      <w:r w:rsidR="00507EF5" w:rsidRPr="00507EF5">
        <w:t xml:space="preserve">Dans cette partie, je vous présente </w:t>
      </w:r>
      <w:r w:rsidR="0050000D">
        <w:t>le code qui me permet d’afficher une carte interactive sur le navigateur de l’utilisateur.</w:t>
      </w:r>
    </w:p>
    <w:p w14:paraId="145EB207" w14:textId="77777777" w:rsidR="000045E7" w:rsidRDefault="0050000D" w:rsidP="00EC4426">
      <w:pPr>
        <w:rPr>
          <w:ins w:id="503" w:author="Julie Chiarandini Bolioli" w:date="2024-05-07T19:21:00Z"/>
        </w:rPr>
      </w:pPr>
      <w:r>
        <w:t xml:space="preserve">Cette partie est divisé en </w:t>
      </w:r>
      <w:del w:id="504" w:author="Julie Chiarandini Bolioli" w:date="2024-05-07T19:21:00Z">
        <w:r w:rsidDel="000045E7">
          <w:delText xml:space="preserve">2 </w:delText>
        </w:r>
      </w:del>
      <w:ins w:id="505" w:author="Julie Chiarandini Bolioli" w:date="2024-05-07T19:21:00Z">
        <w:r w:rsidR="000045E7">
          <w:t xml:space="preserve">deux </w:t>
        </w:r>
      </w:ins>
      <w:r>
        <w:t xml:space="preserve">balises </w:t>
      </w:r>
      <w:r w:rsidRPr="0050000D">
        <w:rPr>
          <w:b/>
          <w:bCs/>
        </w:rPr>
        <w:t>&lt;article&gt;</w:t>
      </w:r>
      <w:ins w:id="506" w:author="Julie Chiarandini Bolioli" w:date="2024-05-07T19:21:00Z">
        <w:r w:rsidR="000045E7">
          <w:t>.</w:t>
        </w:r>
      </w:ins>
    </w:p>
    <w:p w14:paraId="13B46B94" w14:textId="7DB2FEBA" w:rsidR="0050000D" w:rsidRDefault="000045E7" w:rsidP="00EC4426">
      <w:ins w:id="507" w:author="Julie Chiarandini Bolioli" w:date="2024-05-07T19:21:00Z">
        <w:r>
          <w:t>L</w:t>
        </w:r>
      </w:ins>
      <w:del w:id="508" w:author="Julie Chiarandini Bolioli" w:date="2024-05-07T19:21:00Z">
        <w:r w:rsidR="0050000D" w:rsidDel="000045E7">
          <w:delText>, l</w:delText>
        </w:r>
      </w:del>
      <w:r w:rsidR="0050000D">
        <w:t xml:space="preserve">a première va servir </w:t>
      </w:r>
      <w:r w:rsidR="00D23D76">
        <w:t>à</w:t>
      </w:r>
      <w:r w:rsidR="0050000D">
        <w:t> </w:t>
      </w:r>
      <w:r w:rsidR="00D23D76">
        <w:t>afficher :</w:t>
      </w:r>
    </w:p>
    <w:p w14:paraId="01FA8AF9" w14:textId="6B41EC7F" w:rsidR="0050000D" w:rsidRDefault="00C47E7A" w:rsidP="0050000D">
      <w:pPr>
        <w:pStyle w:val="Paragraphedeliste"/>
        <w:numPr>
          <w:ilvl w:val="0"/>
          <w:numId w:val="1"/>
        </w:numPr>
      </w:pPr>
      <w:r>
        <w:t>U</w:t>
      </w:r>
      <w:r w:rsidR="0050000D">
        <w:t xml:space="preserve">ne </w:t>
      </w:r>
      <w:r w:rsidR="0050000D" w:rsidRPr="00A92142">
        <w:rPr>
          <w:b/>
          <w:bCs/>
        </w:rPr>
        <w:t>&lt;div&gt; « </w:t>
      </w:r>
      <w:proofErr w:type="spellStart"/>
      <w:r w:rsidR="0050000D" w:rsidRPr="00A92142">
        <w:rPr>
          <w:b/>
          <w:bCs/>
        </w:rPr>
        <w:t>Tooltip</w:t>
      </w:r>
      <w:proofErr w:type="spellEnd"/>
      <w:r w:rsidR="0050000D" w:rsidRPr="00A92142">
        <w:rPr>
          <w:b/>
          <w:bCs/>
        </w:rPr>
        <w:t xml:space="preserve"> » </w:t>
      </w:r>
      <w:r w:rsidR="0050000D">
        <w:t xml:space="preserve">qui, au chargement n’est pas visible mais sera </w:t>
      </w:r>
      <w:r>
        <w:t>appel</w:t>
      </w:r>
      <w:ins w:id="509" w:author="Julie Chiarandini Bolioli" w:date="2024-05-07T19:21:00Z">
        <w:r w:rsidR="000045E7">
          <w:t>ée</w:t>
        </w:r>
      </w:ins>
      <w:del w:id="510" w:author="Julie Chiarandini Bolioli" w:date="2024-05-07T19:21:00Z">
        <w:r w:rsidDel="000045E7">
          <w:delText>er</w:delText>
        </w:r>
      </w:del>
      <w:r w:rsidR="0050000D">
        <w:t xml:space="preserve"> grâce à du code Javascript que nous verrons </w:t>
      </w:r>
      <w:r>
        <w:t>ultérieurement</w:t>
      </w:r>
      <w:r w:rsidR="0050000D">
        <w:t>.</w:t>
      </w:r>
      <w:r>
        <w:t xml:space="preserve"> Cette balise comporte des paragraphes dans lesquel</w:t>
      </w:r>
      <w:del w:id="511" w:author="Julie Chiarandini Bolioli" w:date="2024-05-07T19:21:00Z">
        <w:r w:rsidDel="000045E7">
          <w:delText>le</w:delText>
        </w:r>
      </w:del>
      <w:r>
        <w:t>s des informations seront injecté</w:t>
      </w:r>
      <w:ins w:id="512" w:author="Julie Chiarandini Bolioli" w:date="2024-05-07T19:21:00Z">
        <w:r w:rsidR="000045E7">
          <w:t>e</w:t>
        </w:r>
      </w:ins>
      <w:r>
        <w:t>s dynamiquement.</w:t>
      </w:r>
    </w:p>
    <w:p w14:paraId="7A688B43" w14:textId="0D7E1610" w:rsidR="00C47E7A" w:rsidRDefault="00C47E7A" w:rsidP="0050000D">
      <w:pPr>
        <w:pStyle w:val="Paragraphedeliste"/>
        <w:numPr>
          <w:ilvl w:val="0"/>
          <w:numId w:val="1"/>
        </w:numPr>
      </w:pPr>
      <w:r>
        <w:t xml:space="preserve">Une </w:t>
      </w:r>
      <w:r w:rsidRPr="00A92142">
        <w:rPr>
          <w:b/>
          <w:bCs/>
        </w:rPr>
        <w:t>&lt;div</w:t>
      </w:r>
      <w:r w:rsidR="002A16D8" w:rsidRPr="00A92142">
        <w:rPr>
          <w:b/>
          <w:bCs/>
        </w:rPr>
        <w:t>&gt; «</w:t>
      </w:r>
      <w:r w:rsidRPr="00A92142">
        <w:rPr>
          <w:b/>
          <w:bCs/>
        </w:rPr>
        <w:t> </w:t>
      </w:r>
      <w:proofErr w:type="spellStart"/>
      <w:r w:rsidRPr="00A92142">
        <w:rPr>
          <w:b/>
          <w:bCs/>
        </w:rPr>
        <w:t>worldmap</w:t>
      </w:r>
      <w:proofErr w:type="spellEnd"/>
      <w:r w:rsidRPr="00A92142">
        <w:rPr>
          <w:b/>
          <w:bCs/>
        </w:rPr>
        <w:t> »</w:t>
      </w:r>
      <w:r>
        <w:t xml:space="preserve"> qui comprend une </w:t>
      </w:r>
      <w:del w:id="513" w:author="Julie Chiarandini Bolioli" w:date="2024-05-07T19:22:00Z">
        <w:r w:rsidDel="000045E7">
          <w:delText xml:space="preserve">Mappemonde </w:delText>
        </w:r>
      </w:del>
      <w:ins w:id="514" w:author="Julie Chiarandini Bolioli" w:date="2024-05-07T19:22:00Z">
        <w:r w:rsidR="000045E7">
          <w:t xml:space="preserve">mappemonde </w:t>
        </w:r>
      </w:ins>
      <w:r>
        <w:t xml:space="preserve">au </w:t>
      </w:r>
      <w:r w:rsidRPr="00EF63AF">
        <w:rPr>
          <w:b/>
          <w:bCs/>
        </w:rPr>
        <w:t>format SVG</w:t>
      </w:r>
      <w:r>
        <w:t xml:space="preserve">. J’ai choisi ce format pour plusieurs raisons : la première est que le format SVG agit comme </w:t>
      </w:r>
      <w:r w:rsidR="00A92142">
        <w:t>un format vectoriel</w:t>
      </w:r>
      <w:r>
        <w:t xml:space="preserve">, il n’y a </w:t>
      </w:r>
      <w:r w:rsidR="00076D60">
        <w:t>aucune pixellisation</w:t>
      </w:r>
      <w:r>
        <w:t xml:space="preserve"> de l’image en cas d’agrandissement en fonction </w:t>
      </w:r>
      <w:r w:rsidR="00D23D76">
        <w:t>de l’écran. La seconde est que ce format permet la récupération d’information</w:t>
      </w:r>
      <w:ins w:id="515" w:author="Julie Chiarandini Bolioli" w:date="2024-05-07T19:22:00Z">
        <w:r w:rsidR="000045E7">
          <w:t>s</w:t>
        </w:r>
      </w:ins>
      <w:r w:rsidR="00D23D76">
        <w:t xml:space="preserve"> au sein même de l’image. Ici je récup</w:t>
      </w:r>
      <w:ins w:id="516" w:author="Julie Chiarandini Bolioli" w:date="2024-05-07T19:22:00Z">
        <w:r w:rsidR="000045E7">
          <w:t>ère</w:t>
        </w:r>
      </w:ins>
      <w:del w:id="517" w:author="Julie Chiarandini Bolioli" w:date="2024-05-07T19:22:00Z">
        <w:r w:rsidR="00D23D76" w:rsidDel="000045E7">
          <w:delText>érer</w:delText>
        </w:r>
      </w:del>
      <w:r w:rsidR="00D23D76">
        <w:t xml:space="preserve"> une information concernant le nom des pays, mais nous y reviendrons plus tard dans le code Javascript.</w:t>
      </w:r>
    </w:p>
    <w:p w14:paraId="58C5C1F2" w14:textId="094179CA" w:rsidR="00D23D76" w:rsidRDefault="00D23D76" w:rsidP="00D23D76">
      <w:commentRangeStart w:id="518"/>
      <w:r>
        <w:t xml:space="preserve">La seconde balise </w:t>
      </w:r>
      <w:r w:rsidRPr="00EF63AF">
        <w:rPr>
          <w:b/>
          <w:bCs/>
        </w:rPr>
        <w:t>&lt;article&gt;</w:t>
      </w:r>
      <w:r>
        <w:t xml:space="preserve"> servira à afficher</w:t>
      </w:r>
      <w:r w:rsidR="00A92142">
        <w:t xml:space="preserve"> : </w:t>
      </w:r>
    </w:p>
    <w:p w14:paraId="3A209C12" w14:textId="60F5D413" w:rsidR="00A92142" w:rsidRDefault="00A92142" w:rsidP="00A92142">
      <w:pPr>
        <w:pStyle w:val="Paragraphedeliste"/>
        <w:numPr>
          <w:ilvl w:val="0"/>
          <w:numId w:val="1"/>
        </w:numPr>
      </w:pPr>
      <w:r>
        <w:t xml:space="preserve">Une </w:t>
      </w:r>
      <w:r w:rsidRPr="00EF63AF">
        <w:rPr>
          <w:b/>
          <w:bCs/>
        </w:rPr>
        <w:t>&lt;div&gt;</w:t>
      </w:r>
      <w:r>
        <w:t xml:space="preserve"> qui affichera dynamiquement un compteur.</w:t>
      </w:r>
    </w:p>
    <w:p w14:paraId="1057571C" w14:textId="0A5DCCAC" w:rsidR="00A92142" w:rsidRDefault="00A92142" w:rsidP="00A92142">
      <w:pPr>
        <w:pStyle w:val="Paragraphedeliste"/>
        <w:numPr>
          <w:ilvl w:val="0"/>
          <w:numId w:val="1"/>
        </w:numPr>
      </w:pPr>
      <w:r>
        <w:t>La seconde affiche un paragraphe simple.</w:t>
      </w:r>
      <w:commentRangeEnd w:id="518"/>
      <w:r w:rsidR="00A45963">
        <w:rPr>
          <w:rStyle w:val="Marquedecommentaire"/>
        </w:rPr>
        <w:commentReference w:id="518"/>
      </w:r>
    </w:p>
    <w:p w14:paraId="485F6DA3" w14:textId="77777777" w:rsidR="00A92142" w:rsidRDefault="00A92142" w:rsidP="00A92142"/>
    <w:p w14:paraId="6FE31440" w14:textId="77777777" w:rsidR="00A92142" w:rsidRDefault="00A92142" w:rsidP="00A92142"/>
    <w:p w14:paraId="785E65B6" w14:textId="0DAB57FC" w:rsidR="00A92142" w:rsidRDefault="00A92142" w:rsidP="00A92142">
      <w:pPr>
        <w:pStyle w:val="Paragraphedeliste"/>
        <w:numPr>
          <w:ilvl w:val="0"/>
          <w:numId w:val="1"/>
        </w:numPr>
      </w:pPr>
      <w:r>
        <w:t>PRESENTATION DU CSS</w:t>
      </w:r>
    </w:p>
    <w:p w14:paraId="0AE6FA0C" w14:textId="77777777" w:rsidR="003602B7" w:rsidRDefault="003602B7" w:rsidP="003602B7"/>
    <w:p w14:paraId="00D93916" w14:textId="2A94913A" w:rsidR="003602B7" w:rsidRDefault="003602B7" w:rsidP="003602B7">
      <w:r>
        <w:lastRenderedPageBreak/>
        <w:t xml:space="preserve">J’ai choisi </w:t>
      </w:r>
      <w:del w:id="519" w:author="Julie Chiarandini Bolioli" w:date="2024-05-07T19:24:00Z">
        <w:r w:rsidDel="00A45963">
          <w:delText xml:space="preserve">d’utilisé </w:delText>
        </w:r>
      </w:del>
      <w:ins w:id="520" w:author="Julie Chiarandini Bolioli" w:date="2024-05-07T19:24:00Z">
        <w:r w:rsidR="00A45963">
          <w:t xml:space="preserve">d’utiliser </w:t>
        </w:r>
      </w:ins>
      <w:proofErr w:type="spellStart"/>
      <w:r w:rsidRPr="00EF63AF">
        <w:rPr>
          <w:b/>
          <w:bCs/>
        </w:rPr>
        <w:t>Boostrap</w:t>
      </w:r>
      <w:proofErr w:type="spellEnd"/>
      <w:r>
        <w:t xml:space="preserve"> car c’est un</w:t>
      </w:r>
      <w:del w:id="521" w:author="Julie Chiarandini Bolioli" w:date="2024-05-07T19:24:00Z">
        <w:r w:rsidDel="00A45963">
          <w:delText>e</w:delText>
        </w:r>
      </w:del>
      <w:r>
        <w:t xml:space="preserve"> </w:t>
      </w:r>
      <w:r w:rsidRPr="00EF63AF">
        <w:rPr>
          <w:b/>
          <w:bCs/>
        </w:rPr>
        <w:t>Framework CSS Open Source</w:t>
      </w:r>
      <w:r>
        <w:t xml:space="preserve"> </w:t>
      </w:r>
      <w:del w:id="522" w:author="Julie Chiarandini Bolioli" w:date="2024-05-07T19:24:00Z">
        <w:r w:rsidDel="00A45963">
          <w:delText xml:space="preserve">qui est </w:delText>
        </w:r>
      </w:del>
      <w:r>
        <w:t xml:space="preserve">très utilisé par les développeurs. Il offre une collection de composants </w:t>
      </w:r>
      <w:r w:rsidR="00076D60">
        <w:t xml:space="preserve">et de styles prédéfinis facilitant la création d’interface. Il permet un gain de temps </w:t>
      </w:r>
      <w:r w:rsidR="00A55A83">
        <w:t>conséquent.</w:t>
      </w:r>
    </w:p>
    <w:p w14:paraId="67BEBE18" w14:textId="1EB329C5" w:rsidR="00A55A83" w:rsidRDefault="00A55A83" w:rsidP="003602B7">
      <w:r>
        <w:t>Il permet aussi une personnalisation des éléments afin de pouvoir l</w:t>
      </w:r>
      <w:ins w:id="523" w:author="Julie Chiarandini Bolioli" w:date="2024-05-07T19:24:00Z">
        <w:r w:rsidR="00A45963">
          <w:t>es</w:t>
        </w:r>
      </w:ins>
      <w:del w:id="524" w:author="Julie Chiarandini Bolioli" w:date="2024-05-07T19:24:00Z">
        <w:r w:rsidDel="00A45963">
          <w:delText>’</w:delText>
        </w:r>
      </w:del>
      <w:ins w:id="525" w:author="Julie Chiarandini Bolioli" w:date="2024-05-07T19:24:00Z">
        <w:r w:rsidR="00A45963">
          <w:t xml:space="preserve"> </w:t>
        </w:r>
      </w:ins>
      <w:r>
        <w:t>adapter à nos besoins.</w:t>
      </w:r>
    </w:p>
    <w:p w14:paraId="7058027B" w14:textId="4CEA1F9F" w:rsidR="00A55A83" w:rsidRDefault="00A55A83" w:rsidP="003602B7">
      <w:r>
        <w:t>Vous trouverez le code personnalisé dans l’Annexe [INDEX ANNEXE A INFORMER]</w:t>
      </w:r>
    </w:p>
    <w:p w14:paraId="7778DD62" w14:textId="77777777" w:rsidR="0050000D" w:rsidRPr="00507EF5" w:rsidRDefault="0050000D" w:rsidP="00EC4426"/>
    <w:p w14:paraId="24E87DD2" w14:textId="5034E667" w:rsidR="001F318B" w:rsidRDefault="00247FF1" w:rsidP="00247FF1">
      <w:pPr>
        <w:pStyle w:val="Paragraphedeliste"/>
        <w:numPr>
          <w:ilvl w:val="0"/>
          <w:numId w:val="1"/>
        </w:numPr>
      </w:pPr>
      <w:r>
        <w:t>PRESENT</w:t>
      </w:r>
      <w:r w:rsidR="00CB60F0">
        <w:t>A</w:t>
      </w:r>
      <w:r>
        <w:t>TION DU JAVASCRIPT</w:t>
      </w:r>
    </w:p>
    <w:p w14:paraId="182D957F" w14:textId="02F3CA50" w:rsidR="00247FF1" w:rsidRDefault="00CB60F0" w:rsidP="00247FF1">
      <w:r>
        <w:t xml:space="preserve">Dans cette partie je vous </w:t>
      </w:r>
      <w:del w:id="526" w:author="Julie Chiarandini Bolioli" w:date="2024-05-07T19:24:00Z">
        <w:r w:rsidDel="00DA2533">
          <w:delText xml:space="preserve">présente </w:delText>
        </w:r>
      </w:del>
      <w:ins w:id="527" w:author="Julie Chiarandini Bolioli" w:date="2024-05-07T19:24:00Z">
        <w:r w:rsidR="00DA2533">
          <w:t xml:space="preserve">explique </w:t>
        </w:r>
      </w:ins>
      <w:r>
        <w:t>comment j’appelle</w:t>
      </w:r>
      <w:del w:id="528" w:author="Julie Chiarandini Bolioli" w:date="2024-05-07T19:24:00Z">
        <w:r w:rsidDel="00DA2533">
          <w:delText>s</w:delText>
        </w:r>
      </w:del>
      <w:r>
        <w:t xml:space="preserve"> les différents éléments HTML dont j’ai besoin dans le code Javascript ainsi que tout</w:t>
      </w:r>
      <w:r w:rsidR="00066176">
        <w:t>e</w:t>
      </w:r>
      <w:r>
        <w:t xml:space="preserve"> la logique pour le renvoi des informations.</w:t>
      </w:r>
    </w:p>
    <w:p w14:paraId="7949EC11" w14:textId="50DF5B22" w:rsidR="00CB60F0" w:rsidRDefault="00CB60F0" w:rsidP="00247FF1">
      <w:r>
        <w:t xml:space="preserve">Ce code a pour but d’afficher </w:t>
      </w:r>
      <w:del w:id="529" w:author="Julie Chiarandini Bolioli" w:date="2024-05-07T19:25:00Z">
        <w:r w:rsidDel="00DA2533">
          <w:delText xml:space="preserve">2 </w:delText>
        </w:r>
      </w:del>
      <w:ins w:id="530" w:author="Julie Chiarandini Bolioli" w:date="2024-05-07T19:25:00Z">
        <w:r w:rsidR="00DA2533">
          <w:t xml:space="preserve">deux </w:t>
        </w:r>
      </w:ins>
      <w:r>
        <w:t xml:space="preserve">compteurs en « temps réel » lorsque l’utilisateur cliquera sur la mappemonde et </w:t>
      </w:r>
      <w:ins w:id="531" w:author="Julie Chiarandini Bolioli" w:date="2024-05-07T19:25:00Z">
        <w:r w:rsidR="00DA2533">
          <w:t>un</w:t>
        </w:r>
      </w:ins>
      <w:del w:id="532" w:author="Julie Chiarandini Bolioli" w:date="2024-05-07T19:25:00Z">
        <w:r w:rsidDel="00DA2533">
          <w:delText>1</w:delText>
        </w:r>
      </w:del>
      <w:r>
        <w:t xml:space="preserve"> compteur qui s’affiche sous la carte et se </w:t>
      </w:r>
      <w:r w:rsidR="00066176">
        <w:t>lance au chargement de la page.</w:t>
      </w:r>
    </w:p>
    <w:p w14:paraId="6EA9EF32" w14:textId="235D69DA" w:rsidR="00066176" w:rsidRDefault="00066176" w:rsidP="00247FF1"/>
    <w:p w14:paraId="18852A36" w14:textId="77777777" w:rsidR="000A47A3" w:rsidRDefault="000A47A3" w:rsidP="000A47A3">
      <w:pPr>
        <w:sectPr w:rsidR="000A47A3" w:rsidSect="0013140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293456C" w14:textId="39675E77" w:rsidR="009B276B" w:rsidRDefault="00066176" w:rsidP="000A47A3">
      <w:r>
        <w:t>[</w:t>
      </w:r>
      <w:proofErr w:type="gramStart"/>
      <w:r>
        <w:t>screen</w:t>
      </w:r>
      <w:proofErr w:type="gramEnd"/>
      <w:r>
        <w:t xml:space="preserve"> 5-JS-init </w:t>
      </w:r>
      <w:proofErr w:type="spellStart"/>
      <w:r>
        <w:t>const</w:t>
      </w:r>
      <w:proofErr w:type="spellEnd"/>
      <w:r>
        <w:t>]  Je commence par initial</w:t>
      </w:r>
      <w:r w:rsidR="00EF63AF">
        <w:t>iser plusieurs variables en récupérant les élément</w:t>
      </w:r>
      <w:ins w:id="533" w:author="Julie Chiarandini Bolioli" w:date="2024-05-07T19:25:00Z">
        <w:r w:rsidR="00DA2533">
          <w:t>s</w:t>
        </w:r>
      </w:ins>
      <w:r w:rsidR="00EF63AF">
        <w:t xml:space="preserve"> du </w:t>
      </w:r>
      <w:r w:rsidR="00EF63AF" w:rsidRPr="00EF63AF">
        <w:rPr>
          <w:b/>
          <w:bCs/>
        </w:rPr>
        <w:t>DOM (Document</w:t>
      </w:r>
      <w:del w:id="534" w:author="Julie Chiarandini Bolioli" w:date="2024-05-07T19:25:00Z">
        <w:r w:rsidR="00EF63AF" w:rsidRPr="00EF63AF" w:rsidDel="00DA2533">
          <w:rPr>
            <w:b/>
            <w:bCs/>
          </w:rPr>
          <w:delText xml:space="preserve"> </w:delText>
        </w:r>
        <w:r w:rsidR="000A47A3" w:rsidDel="00DA2533">
          <w:rPr>
            <w:b/>
            <w:bCs/>
          </w:rPr>
          <w:delText xml:space="preserve"> </w:delText>
        </w:r>
      </w:del>
      <w:r w:rsidR="009B276B">
        <w:t xml:space="preserve">) la méthode </w:t>
      </w:r>
      <w:proofErr w:type="spellStart"/>
      <w:r w:rsidR="009B276B" w:rsidRPr="009B276B">
        <w:rPr>
          <w:b/>
          <w:bCs/>
        </w:rPr>
        <w:t>parseInt</w:t>
      </w:r>
      <w:proofErr w:type="spellEnd"/>
      <w:r w:rsidR="009B276B">
        <w:t xml:space="preserve"> permet de transformer une chaine de caractère en un entier.</w:t>
      </w:r>
    </w:p>
    <w:p w14:paraId="6CD018D3" w14:textId="72E77224" w:rsidR="008E2ACC" w:rsidRDefault="008E2ACC" w:rsidP="00247FF1">
      <w:r>
        <w:t>La variable « </w:t>
      </w:r>
      <w:proofErr w:type="spellStart"/>
      <w:r>
        <w:t>tInstant</w:t>
      </w:r>
      <w:proofErr w:type="spellEnd"/>
      <w:r>
        <w:t xml:space="preserve"> » prend la méthode </w:t>
      </w:r>
      <w:r w:rsidRPr="008E2ACC">
        <w:rPr>
          <w:b/>
          <w:bCs/>
        </w:rPr>
        <w:t xml:space="preserve">New </w:t>
      </w:r>
      <w:proofErr w:type="gramStart"/>
      <w:r w:rsidRPr="008E2ACC">
        <w:rPr>
          <w:b/>
          <w:bCs/>
        </w:rPr>
        <w:t>Date(</w:t>
      </w:r>
      <w:proofErr w:type="gramEnd"/>
      <w:r w:rsidRPr="008E2ACC">
        <w:rPr>
          <w:b/>
          <w:bCs/>
        </w:rPr>
        <w:t xml:space="preserve">) </w:t>
      </w:r>
      <w:r>
        <w:t>(ligne 26) qui permet d’instancier la date du jour. En suivant</w:t>
      </w:r>
      <w:ins w:id="535" w:author="Julie Chiarandini Bolioli" w:date="2024-05-07T19:25:00Z">
        <w:r w:rsidR="00DA2533">
          <w:t>,</w:t>
        </w:r>
      </w:ins>
      <w:r>
        <w:t xml:space="preserve"> je récupère l’année actuelle</w:t>
      </w:r>
      <w:r w:rsidR="006B21FA">
        <w:t xml:space="preserve"> dans la variable « </w:t>
      </w:r>
      <w:proofErr w:type="spellStart"/>
      <w:r w:rsidR="006B21FA">
        <w:t>currentYear</w:t>
      </w:r>
      <w:proofErr w:type="spellEnd"/>
      <w:r w:rsidR="006B21FA">
        <w:t> »</w:t>
      </w:r>
      <w:r>
        <w:t xml:space="preserve"> grâce à la méthode </w:t>
      </w:r>
      <w:r w:rsidR="006B21FA">
        <w:t xml:space="preserve">let </w:t>
      </w:r>
      <w:proofErr w:type="spellStart"/>
      <w:proofErr w:type="gramStart"/>
      <w:r w:rsidRPr="006B21FA">
        <w:rPr>
          <w:b/>
          <w:bCs/>
        </w:rPr>
        <w:t>getFullYear</w:t>
      </w:r>
      <w:proofErr w:type="spellEnd"/>
      <w:r w:rsidRPr="006B21FA">
        <w:rPr>
          <w:b/>
          <w:bCs/>
        </w:rPr>
        <w:t>(</w:t>
      </w:r>
      <w:proofErr w:type="gramEnd"/>
      <w:r w:rsidRPr="006B21FA">
        <w:rPr>
          <w:b/>
          <w:bCs/>
        </w:rPr>
        <w:t>)</w:t>
      </w:r>
      <w:r w:rsidR="006B21FA" w:rsidRPr="006B21FA">
        <w:rPr>
          <w:b/>
          <w:bCs/>
        </w:rPr>
        <w:t>.</w:t>
      </w:r>
      <w:r w:rsidR="006B21FA">
        <w:t xml:space="preserve"> Une fois l’année </w:t>
      </w:r>
      <w:del w:id="536" w:author="Julie Chiarandini Bolioli" w:date="2024-05-07T19:25:00Z">
        <w:r w:rsidR="006B21FA" w:rsidDel="00DA2533">
          <w:delText>récupérer</w:delText>
        </w:r>
      </w:del>
      <w:ins w:id="537" w:author="Julie Chiarandini Bolioli" w:date="2024-05-07T19:25:00Z">
        <w:r w:rsidR="00DA2533">
          <w:t>récupérée</w:t>
        </w:r>
      </w:ins>
      <w:r w:rsidR="006B21FA">
        <w:t>, j’instancie une nouvelle date au 1</w:t>
      </w:r>
      <w:r w:rsidR="006B21FA" w:rsidRPr="006B21FA">
        <w:rPr>
          <w:vertAlign w:val="superscript"/>
        </w:rPr>
        <w:t>er</w:t>
      </w:r>
      <w:r w:rsidR="006B21FA">
        <w:t xml:space="preserve"> janvier de l’année en cours avec une new Date qui prendra en paramètre l’année (</w:t>
      </w:r>
      <w:proofErr w:type="spellStart"/>
      <w:r w:rsidR="006B21FA">
        <w:t>currentYear</w:t>
      </w:r>
      <w:proofErr w:type="spellEnd"/>
      <w:r w:rsidR="006B21FA">
        <w:t xml:space="preserve">), le mois (0 </w:t>
      </w:r>
      <w:r w:rsidR="006B21FA" w:rsidRPr="006B21FA">
        <w:rPr>
          <w:i/>
          <w:iCs/>
        </w:rPr>
        <w:t>ndlr =&gt; index de la première valeur d’un tableau)</w:t>
      </w:r>
      <w:r w:rsidR="006B21FA">
        <w:rPr>
          <w:i/>
          <w:iCs/>
        </w:rPr>
        <w:t xml:space="preserve"> </w:t>
      </w:r>
      <w:r w:rsidR="00F02554">
        <w:t>et le jour (1).</w:t>
      </w:r>
    </w:p>
    <w:p w14:paraId="606A4288" w14:textId="46F066F4" w:rsidR="00F02554" w:rsidRDefault="00F02554" w:rsidP="00247FF1">
      <w:del w:id="538" w:author="Julie Chiarandini Bolioli" w:date="2024-05-07T19:26:00Z">
        <w:r w:rsidDel="00DA2533">
          <w:delText>Nous continuons</w:delText>
        </w:r>
      </w:del>
      <w:ins w:id="539" w:author="Julie Chiarandini Bolioli" w:date="2024-05-07T19:26:00Z">
        <w:r w:rsidR="00DA2533">
          <w:t>Je continue</w:t>
        </w:r>
      </w:ins>
      <w:r>
        <w:t xml:space="preserve"> sur l’initialisation des chiffres par pays regroupé</w:t>
      </w:r>
      <w:ins w:id="540" w:author="Julie Chiarandini Bolioli" w:date="2024-05-07T19:26:00Z">
        <w:r w:rsidR="00DA2533">
          <w:t>s</w:t>
        </w:r>
      </w:ins>
      <w:r>
        <w:t xml:space="preserve"> au format </w:t>
      </w:r>
      <w:r w:rsidRPr="00F02554">
        <w:rPr>
          <w:b/>
          <w:bCs/>
        </w:rPr>
        <w:t xml:space="preserve">objet (nom de la variable : </w:t>
      </w:r>
      <w:proofErr w:type="gramStart"/>
      <w:r w:rsidR="002A16D8" w:rsidRPr="00F02554">
        <w:rPr>
          <w:b/>
          <w:bCs/>
        </w:rPr>
        <w:t>{ clé</w:t>
      </w:r>
      <w:proofErr w:type="gramEnd"/>
      <w:r w:rsidRPr="00F02554">
        <w:rPr>
          <w:b/>
          <w:bCs/>
        </w:rPr>
        <w:t> : valeur } )</w:t>
      </w:r>
      <w:del w:id="541" w:author="Julie Chiarandini Bolioli" w:date="2024-05-07T19:26:00Z">
        <w:r w:rsidDel="00DA2533">
          <w:rPr>
            <w:b/>
            <w:bCs/>
          </w:rPr>
          <w:delText xml:space="preserve"> </w:delText>
        </w:r>
      </w:del>
      <w:r>
        <w:t>. La logique est la même pour chaque pays instancié. Les chiffres sont obtenu</w:t>
      </w:r>
      <w:ins w:id="542" w:author="Julie Chiarandini Bolioli" w:date="2024-05-07T19:26:00Z">
        <w:r w:rsidR="00DA2533">
          <w:t>s</w:t>
        </w:r>
      </w:ins>
      <w:del w:id="543" w:author="Julie Chiarandini Bolioli" w:date="2024-05-07T19:26:00Z">
        <w:r w:rsidDel="00DA2533">
          <w:delText>e</w:delText>
        </w:r>
      </w:del>
      <w:r>
        <w:t xml:space="preserve"> grâce au tableau des émissions </w:t>
      </w:r>
      <w:del w:id="544" w:author="Julie Chiarandini Bolioli" w:date="2024-05-07T19:26:00Z">
        <w:r w:rsidDel="00DA2533">
          <w:delText xml:space="preserve">transmit </w:delText>
        </w:r>
      </w:del>
      <w:ins w:id="545" w:author="Julie Chiarandini Bolioli" w:date="2024-05-07T19:26:00Z">
        <w:r w:rsidR="00DA2533">
          <w:t xml:space="preserve">transmis </w:t>
        </w:r>
      </w:ins>
      <w:r>
        <w:t>par l’</w:t>
      </w:r>
      <w:del w:id="546" w:author="Julie Chiarandini Bolioli" w:date="2024-05-07T19:26:00Z">
        <w:r w:rsidDel="00DA2533">
          <w:tab/>
        </w:r>
      </w:del>
      <w:r>
        <w:t xml:space="preserve">ADEME [ANNEXE A INDEXE] </w:t>
      </w:r>
    </w:p>
    <w:p w14:paraId="47B1169C" w14:textId="77777777" w:rsidR="000A47A3" w:rsidRDefault="000A47A3" w:rsidP="00247FF1">
      <w:pPr>
        <w:sectPr w:rsidR="000A47A3" w:rsidSect="0013140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D708C62" w14:textId="77777777" w:rsidR="000A47A3" w:rsidRDefault="000A47A3" w:rsidP="00247FF1"/>
    <w:p w14:paraId="088C73FC" w14:textId="1928E27F" w:rsidR="000A47A3" w:rsidRDefault="000A47A3" w:rsidP="00247FF1">
      <w:r>
        <w:t>[</w:t>
      </w:r>
      <w:proofErr w:type="gramStart"/>
      <w:r>
        <w:t>screen</w:t>
      </w:r>
      <w:proofErr w:type="gramEnd"/>
      <w:r>
        <w:t xml:space="preserve"> 6- JS ] </w:t>
      </w:r>
    </w:p>
    <w:p w14:paraId="3A664DF0" w14:textId="17416ED9" w:rsidR="000A47A3" w:rsidRDefault="000A47A3" w:rsidP="00247FF1">
      <w:r>
        <w:t xml:space="preserve">Pour finir, j’instancie </w:t>
      </w:r>
      <w:del w:id="547" w:author="Julie Chiarandini Bolioli" w:date="2024-05-07T19:26:00Z">
        <w:r w:rsidDel="00BB4CBB">
          <w:delText xml:space="preserve">2 </w:delText>
        </w:r>
      </w:del>
      <w:ins w:id="548" w:author="Julie Chiarandini Bolioli" w:date="2024-05-07T19:26:00Z">
        <w:r w:rsidR="00BB4CBB">
          <w:t xml:space="preserve">deux </w:t>
        </w:r>
      </w:ins>
      <w:r>
        <w:t>variables qui serviront un peu plus tard.</w:t>
      </w:r>
    </w:p>
    <w:p w14:paraId="1FDEA85F" w14:textId="29AB4DD0" w:rsidR="00847F46" w:rsidRDefault="00847F46" w:rsidP="00247FF1">
      <w:r>
        <w:t>L’</w:t>
      </w:r>
      <w:r w:rsidR="00B50EAA">
        <w:t>écouteur</w:t>
      </w:r>
      <w:r>
        <w:t xml:space="preserve"> d’évènement</w:t>
      </w:r>
      <w:ins w:id="549" w:author="Julie Chiarandini Bolioli" w:date="2024-05-07T19:28:00Z">
        <w:r w:rsidR="00BB4CBB">
          <w:t>s</w:t>
        </w:r>
      </w:ins>
      <w:r>
        <w:t xml:space="preserve"> </w:t>
      </w:r>
      <w:proofErr w:type="spellStart"/>
      <w:proofErr w:type="gramStart"/>
      <w:r>
        <w:t>window.</w:t>
      </w:r>
      <w:r w:rsidRPr="00B50EAA">
        <w:rPr>
          <w:b/>
          <w:bCs/>
        </w:rPr>
        <w:t>addEventListener</w:t>
      </w:r>
      <w:proofErr w:type="spellEnd"/>
      <w:proofErr w:type="gramEnd"/>
      <w:r w:rsidR="00B50EAA">
        <w:rPr>
          <w:b/>
          <w:bCs/>
        </w:rPr>
        <w:t>()</w:t>
      </w:r>
      <w:r>
        <w:t xml:space="preserve"> </w:t>
      </w:r>
      <w:r w:rsidR="009C3F36">
        <w:t xml:space="preserve"> (ligne 151) </w:t>
      </w:r>
      <w:r w:rsidR="00B50EAA">
        <w:t>va permettre de lancer</w:t>
      </w:r>
      <w:r w:rsidR="009953D4">
        <w:t>,</w:t>
      </w:r>
      <w:r w:rsidR="00C86E36">
        <w:t xml:space="preserve"> au chargement de la page</w:t>
      </w:r>
      <w:del w:id="550" w:author="Julie Chiarandini Bolioli" w:date="2024-05-07T19:27:00Z">
        <w:r w:rsidR="00C86E36" w:rsidDel="00BB4CBB">
          <w:delText>s</w:delText>
        </w:r>
      </w:del>
      <w:r w:rsidR="00C86E36">
        <w:t xml:space="preserve"> </w:t>
      </w:r>
      <w:r w:rsidR="00C86E36" w:rsidRPr="00B50EAA">
        <w:rPr>
          <w:b/>
          <w:bCs/>
        </w:rPr>
        <w:t>(</w:t>
      </w:r>
      <w:proofErr w:type="spellStart"/>
      <w:r w:rsidR="00C86E36" w:rsidRPr="00B50EAA">
        <w:rPr>
          <w:b/>
          <w:bCs/>
        </w:rPr>
        <w:t>load</w:t>
      </w:r>
      <w:proofErr w:type="spellEnd"/>
      <w:r w:rsidR="00C86E36" w:rsidRPr="00B50EAA">
        <w:rPr>
          <w:b/>
          <w:bCs/>
        </w:rPr>
        <w:t>)</w:t>
      </w:r>
      <w:r w:rsidR="00C86E36">
        <w:rPr>
          <w:b/>
          <w:bCs/>
        </w:rPr>
        <w:t xml:space="preserve">, </w:t>
      </w:r>
      <w:r w:rsidR="00B50EAA">
        <w:t>l</w:t>
      </w:r>
      <w:r w:rsidR="006A690D">
        <w:t>a</w:t>
      </w:r>
      <w:r w:rsidR="00B50EAA">
        <w:t xml:space="preserve"> fonction </w:t>
      </w:r>
      <w:proofErr w:type="spellStart"/>
      <w:r w:rsidR="00B50EAA" w:rsidRPr="00B50EAA">
        <w:rPr>
          <w:b/>
          <w:bCs/>
        </w:rPr>
        <w:t>loopFr</w:t>
      </w:r>
      <w:proofErr w:type="spellEnd"/>
      <w:r w:rsidR="00B50EAA">
        <w:t xml:space="preserve"> </w:t>
      </w:r>
      <w:r w:rsidR="009953D4">
        <w:t xml:space="preserve">et la fonction </w:t>
      </w:r>
      <w:proofErr w:type="spellStart"/>
      <w:r w:rsidR="009953D4" w:rsidRPr="00B50EAA">
        <w:rPr>
          <w:b/>
          <w:bCs/>
        </w:rPr>
        <w:t>emSinceNYear</w:t>
      </w:r>
      <w:proofErr w:type="spellEnd"/>
      <w:r w:rsidR="009953D4">
        <w:rPr>
          <w:b/>
          <w:bCs/>
        </w:rPr>
        <w:t>,</w:t>
      </w:r>
      <w:r w:rsidR="009953D4">
        <w:t xml:space="preserve"> </w:t>
      </w:r>
      <w:commentRangeStart w:id="551"/>
      <w:r w:rsidR="00B50EAA">
        <w:t>qui pren</w:t>
      </w:r>
      <w:r w:rsidR="009953D4">
        <w:t>nent</w:t>
      </w:r>
      <w:r w:rsidR="006A690D">
        <w:t xml:space="preserve"> </w:t>
      </w:r>
      <w:r w:rsidR="00B50EAA">
        <w:t>en paramètre</w:t>
      </w:r>
      <w:ins w:id="552" w:author="Julie Chiarandini Bolioli" w:date="2024-05-07T19:27:00Z">
        <w:r w:rsidR="00BB4CBB">
          <w:t>s</w:t>
        </w:r>
      </w:ins>
      <w:r w:rsidR="00B50EAA">
        <w:t xml:space="preserve"> les chiffres par pays </w:t>
      </w:r>
      <w:del w:id="553" w:author="Julie Chiarandini Bolioli" w:date="2024-05-07T19:27:00Z">
        <w:r w:rsidR="00B50EAA" w:rsidDel="00BB4CBB">
          <w:delText xml:space="preserve">instancier </w:delText>
        </w:r>
      </w:del>
      <w:ins w:id="554" w:author="Julie Chiarandini Bolioli" w:date="2024-05-07T19:27:00Z">
        <w:r w:rsidR="00BB4CBB">
          <w:t xml:space="preserve">instanciés </w:t>
        </w:r>
      </w:ins>
      <w:r w:rsidR="00B50EAA">
        <w:t>auparavant</w:t>
      </w:r>
      <w:r w:rsidR="006A690D">
        <w:t>,</w:t>
      </w:r>
      <w:del w:id="555" w:author="Julie Chiarandini Bolioli" w:date="2024-05-07T19:27:00Z">
        <w:r w:rsidR="00B50EAA" w:rsidDel="00BB4CBB">
          <w:delText>)</w:delText>
        </w:r>
      </w:del>
      <w:r w:rsidR="00B50EAA">
        <w:t xml:space="preserve"> </w:t>
      </w:r>
      <w:commentRangeEnd w:id="551"/>
      <w:r w:rsidR="00BB4CBB">
        <w:rPr>
          <w:rStyle w:val="Marquedecommentaire"/>
        </w:rPr>
        <w:commentReference w:id="551"/>
      </w:r>
      <w:r w:rsidR="00B50EAA">
        <w:t xml:space="preserve"> </w:t>
      </w:r>
      <w:r w:rsidR="009953D4">
        <w:t>ce qui aura</w:t>
      </w:r>
      <w:r w:rsidR="00C86E36">
        <w:t xml:space="preserve"> pour résultat de lancer </w:t>
      </w:r>
      <w:del w:id="556" w:author="Julie Chiarandini Bolioli" w:date="2024-05-07T19:27:00Z">
        <w:r w:rsidR="00B50EAA" w:rsidDel="00BB4CBB">
          <w:delText xml:space="preserve">2 </w:delText>
        </w:r>
      </w:del>
      <w:ins w:id="557" w:author="Julie Chiarandini Bolioli" w:date="2024-05-07T19:27:00Z">
        <w:r w:rsidR="00BB4CBB">
          <w:t xml:space="preserve">deux </w:t>
        </w:r>
      </w:ins>
      <w:r w:rsidR="00B50EAA">
        <w:t>compteurs distinct</w:t>
      </w:r>
      <w:ins w:id="558" w:author="Julie Chiarandini Bolioli" w:date="2024-05-07T19:27:00Z">
        <w:r w:rsidR="00BB4CBB">
          <w:t>s</w:t>
        </w:r>
      </w:ins>
      <w:r w:rsidR="00B50EAA">
        <w:t xml:space="preserve"> </w:t>
      </w:r>
      <w:r w:rsidR="00C86E36">
        <w:t>sur le navigateur de l’utilisateur</w:t>
      </w:r>
    </w:p>
    <w:p w14:paraId="3EE35CA8" w14:textId="77777777" w:rsidR="00B50EAA" w:rsidRDefault="00B50EAA" w:rsidP="00247FF1"/>
    <w:p w14:paraId="7B9F6EB3" w14:textId="48AF117F" w:rsidR="00B50EAA" w:rsidRDefault="00B50EAA" w:rsidP="00247FF1">
      <w:r>
        <w:t>Un second écouteur d’év</w:t>
      </w:r>
      <w:r w:rsidR="004D6CA2">
        <w:t>ènement</w:t>
      </w:r>
      <w:ins w:id="559" w:author="Julie Chiarandini Bolioli" w:date="2024-05-07T19:28:00Z">
        <w:r w:rsidR="00BB4CBB">
          <w:t>s</w:t>
        </w:r>
      </w:ins>
      <w:r w:rsidR="009C3F36">
        <w:t xml:space="preserve"> (ligne 157)</w:t>
      </w:r>
      <w:r w:rsidR="004D6CA2">
        <w:t xml:space="preserve"> sur l’objet </w:t>
      </w:r>
      <w:proofErr w:type="spellStart"/>
      <w:r w:rsidR="004D6CA2">
        <w:t>map</w:t>
      </w:r>
      <w:proofErr w:type="spellEnd"/>
      <w:r w:rsidR="004D6CA2">
        <w:t xml:space="preserve"> est mis en place. Celui-ci ce déclenchera au clic </w:t>
      </w:r>
      <w:r w:rsidR="004D6CA2" w:rsidRPr="004D6CA2">
        <w:rPr>
          <w:b/>
          <w:bCs/>
        </w:rPr>
        <w:t>(click)</w:t>
      </w:r>
      <w:r w:rsidR="004D6CA2">
        <w:t xml:space="preserve"> sur l’objet </w:t>
      </w:r>
      <w:proofErr w:type="spellStart"/>
      <w:r w:rsidR="004D6CA2" w:rsidRPr="004D6CA2">
        <w:rPr>
          <w:b/>
          <w:bCs/>
        </w:rPr>
        <w:t>map</w:t>
      </w:r>
      <w:proofErr w:type="spellEnd"/>
      <w:r w:rsidR="004D6CA2">
        <w:t xml:space="preserve"> </w:t>
      </w:r>
      <w:r w:rsidR="004D6CA2" w:rsidRPr="004D6CA2">
        <w:rPr>
          <w:i/>
          <w:iCs/>
        </w:rPr>
        <w:t>( ndlr : on retrouve ici l’intérêt de la mappemonde en SVG)</w:t>
      </w:r>
      <w:r w:rsidR="004D6CA2">
        <w:t xml:space="preserve">  il prend en paramètre l’évènement </w:t>
      </w:r>
      <w:r w:rsidR="004D6CA2" w:rsidRPr="009C3F36">
        <w:rPr>
          <w:b/>
          <w:bCs/>
        </w:rPr>
        <w:t>(</w:t>
      </w:r>
      <w:proofErr w:type="spellStart"/>
      <w:r w:rsidR="004D6CA2" w:rsidRPr="009C3F36">
        <w:rPr>
          <w:b/>
          <w:bCs/>
        </w:rPr>
        <w:t>evt</w:t>
      </w:r>
      <w:proofErr w:type="spellEnd"/>
      <w:r w:rsidR="004D6CA2" w:rsidRPr="009C3F36">
        <w:rPr>
          <w:b/>
          <w:bCs/>
        </w:rPr>
        <w:t>)</w:t>
      </w:r>
      <w:r w:rsidR="004D6CA2">
        <w:t xml:space="preserve"> qui sera </w:t>
      </w:r>
      <w:del w:id="560" w:author="Julie Chiarandini Bolioli" w:date="2024-05-07T19:28:00Z">
        <w:r w:rsidR="004D6CA2" w:rsidDel="003514F3">
          <w:delText xml:space="preserve">utiliser </w:delText>
        </w:r>
      </w:del>
      <w:ins w:id="561" w:author="Julie Chiarandini Bolioli" w:date="2024-05-07T19:28:00Z">
        <w:r w:rsidR="003514F3">
          <w:t xml:space="preserve">utilisé </w:t>
        </w:r>
      </w:ins>
      <w:r w:rsidR="004D6CA2">
        <w:t>pour cibl</w:t>
      </w:r>
      <w:r w:rsidR="009C3F36">
        <w:t>er les éléments cliqués comme dans l’instanciation de la variable cible qui récupère grâce à la méthode .</w:t>
      </w:r>
      <w:proofErr w:type="spellStart"/>
      <w:r w:rsidR="009C3F36">
        <w:t>target</w:t>
      </w:r>
      <w:proofErr w:type="spellEnd"/>
      <w:r w:rsidR="009C3F36">
        <w:t xml:space="preserve"> (Ligne 159)  </w:t>
      </w:r>
      <w:proofErr w:type="spellStart"/>
      <w:r w:rsidR="009C3F36">
        <w:t>l’id</w:t>
      </w:r>
      <w:proofErr w:type="spellEnd"/>
      <w:r w:rsidR="009C3F36">
        <w:t xml:space="preserve"> de l’élément (</w:t>
      </w:r>
      <w:proofErr w:type="spellStart"/>
      <w:r w:rsidR="009C3F36">
        <w:t>evt</w:t>
      </w:r>
      <w:proofErr w:type="spellEnd"/>
      <w:r w:rsidR="009C3F36">
        <w:t>) cliqué.</w:t>
      </w:r>
    </w:p>
    <w:p w14:paraId="2BADDEAA" w14:textId="7B04F64D" w:rsidR="009C3F36" w:rsidRDefault="009C3F36" w:rsidP="00247FF1">
      <w:r>
        <w:t>(</w:t>
      </w:r>
      <w:r w:rsidR="002A16D8">
        <w:t>Le</w:t>
      </w:r>
      <w:r>
        <w:t xml:space="preserve"> console.log ici affichera cible =&gt; ex : // FR</w:t>
      </w:r>
      <w:r w:rsidR="0044351E">
        <w:t>)</w:t>
      </w:r>
    </w:p>
    <w:p w14:paraId="40372E5B" w14:textId="741EFE53" w:rsidR="0044351E" w:rsidRDefault="0044351E" w:rsidP="00247FF1">
      <w:r>
        <w:lastRenderedPageBreak/>
        <w:t>Avant de lancer les compteur</w:t>
      </w:r>
      <w:ins w:id="562" w:author="Julie Chiarandini Bolioli" w:date="2024-05-08T10:09:00Z">
        <w:r w:rsidR="009D480D">
          <w:t>s</w:t>
        </w:r>
      </w:ins>
      <w:r>
        <w:t xml:space="preserve"> je réinitialise l’ensemble des fonctions </w:t>
      </w:r>
      <w:commentRangeStart w:id="563"/>
      <w:r>
        <w:t xml:space="preserve">de </w:t>
      </w:r>
      <w:r w:rsidR="009953D4">
        <w:t>ces derniers</w:t>
      </w:r>
      <w:r>
        <w:t xml:space="preserve"> </w:t>
      </w:r>
      <w:commentRangeEnd w:id="563"/>
      <w:r w:rsidR="009D480D">
        <w:rPr>
          <w:rStyle w:val="Marquedecommentaire"/>
        </w:rPr>
        <w:commentReference w:id="563"/>
      </w:r>
      <w:r>
        <w:t xml:space="preserve">pour les remettre à 0 avec la méthode </w:t>
      </w:r>
      <w:proofErr w:type="spellStart"/>
      <w:proofErr w:type="gramStart"/>
      <w:r w:rsidRPr="0044351E">
        <w:rPr>
          <w:b/>
          <w:bCs/>
        </w:rPr>
        <w:t>clearInterval</w:t>
      </w:r>
      <w:proofErr w:type="spellEnd"/>
      <w:r w:rsidRPr="0044351E">
        <w:rPr>
          <w:b/>
          <w:bCs/>
        </w:rPr>
        <w:t>(</w:t>
      </w:r>
      <w:proofErr w:type="gramEnd"/>
      <w:r w:rsidRPr="0044351E">
        <w:rPr>
          <w:b/>
          <w:bCs/>
        </w:rPr>
        <w:t>)</w:t>
      </w:r>
      <w:r>
        <w:t xml:space="preserve"> et vide</w:t>
      </w:r>
      <w:ins w:id="564" w:author="Julie Chiarandini Bolioli" w:date="2024-05-08T10:10:00Z">
        <w:r w:rsidR="009D480D">
          <w:t>r</w:t>
        </w:r>
      </w:ins>
      <w:r>
        <w:t xml:space="preserve"> les élément</w:t>
      </w:r>
      <w:ins w:id="565" w:author="Julie Chiarandini Bolioli" w:date="2024-05-08T10:10:00Z">
        <w:r w:rsidR="009D480D">
          <w:t>s</w:t>
        </w:r>
      </w:ins>
      <w:r>
        <w:t xml:space="preserve"> du DOM pour avoir des paragraphe</w:t>
      </w:r>
      <w:ins w:id="566" w:author="Julie Chiarandini Bolioli" w:date="2024-05-08T10:10:00Z">
        <w:r w:rsidR="009D480D">
          <w:t>s</w:t>
        </w:r>
      </w:ins>
      <w:r>
        <w:t xml:space="preserve"> vide</w:t>
      </w:r>
      <w:ins w:id="567" w:author="Julie Chiarandini Bolioli" w:date="2024-05-08T10:10:00Z">
        <w:r w:rsidR="009D480D">
          <w:t>s</w:t>
        </w:r>
      </w:ins>
      <w:r>
        <w:t xml:space="preserve"> (ligne 166 – 167 -168)</w:t>
      </w:r>
      <w:ins w:id="568" w:author="Julie Chiarandini Bolioli" w:date="2024-05-08T10:11:00Z">
        <w:r w:rsidR="009D480D">
          <w:t>.</w:t>
        </w:r>
      </w:ins>
    </w:p>
    <w:p w14:paraId="5839F13F" w14:textId="5BC94583" w:rsidR="0044351E" w:rsidRDefault="0044351E" w:rsidP="00247FF1">
      <w:pPr>
        <w:rPr>
          <w:b/>
          <w:bCs/>
        </w:rPr>
      </w:pPr>
      <w:r>
        <w:t xml:space="preserve">Une fois que </w:t>
      </w:r>
      <w:r w:rsidR="00A63DAF">
        <w:t xml:space="preserve">le formatage est fait, je (re)lance les </w:t>
      </w:r>
      <w:del w:id="569" w:author="Julie Chiarandini Bolioli" w:date="2024-05-08T10:10:00Z">
        <w:r w:rsidR="00A63DAF" w:rsidDel="009D480D">
          <w:delText xml:space="preserve">2 </w:delText>
        </w:r>
      </w:del>
      <w:ins w:id="570" w:author="Julie Chiarandini Bolioli" w:date="2024-05-08T10:10:00Z">
        <w:r w:rsidR="009D480D">
          <w:t xml:space="preserve">deux </w:t>
        </w:r>
      </w:ins>
      <w:r w:rsidR="00A63DAF">
        <w:t>fonctions compteurs avec en paramètre</w:t>
      </w:r>
      <w:ins w:id="571" w:author="Julie Chiarandini Bolioli" w:date="2024-05-08T10:10:00Z">
        <w:r w:rsidR="009D480D">
          <w:t>s</w:t>
        </w:r>
      </w:ins>
      <w:r w:rsidR="00A63DAF">
        <w:t xml:space="preserve"> </w:t>
      </w:r>
      <w:r w:rsidR="00795288">
        <w:t>les informations</w:t>
      </w:r>
      <w:r w:rsidR="00A63DAF">
        <w:t xml:space="preserve"> du pays concerné (récupérée</w:t>
      </w:r>
      <w:ins w:id="572" w:author="Julie Chiarandini Bolioli" w:date="2024-05-08T10:10:00Z">
        <w:r w:rsidR="009D480D">
          <w:t>s</w:t>
        </w:r>
      </w:ins>
      <w:r w:rsidR="00A63DAF">
        <w:t xml:space="preserve"> par la variable cible) </w:t>
      </w:r>
      <w:r w:rsidR="00795288">
        <w:t xml:space="preserve">grâce à un </w:t>
      </w:r>
      <w:proofErr w:type="gramStart"/>
      <w:r w:rsidR="00795288" w:rsidRPr="00795288">
        <w:rPr>
          <w:b/>
          <w:bCs/>
        </w:rPr>
        <w:t>switch</w:t>
      </w:r>
      <w:r w:rsidR="00795288">
        <w:rPr>
          <w:b/>
          <w:bCs/>
        </w:rPr>
        <w:t xml:space="preserve"> </w:t>
      </w:r>
      <w:ins w:id="573" w:author="Julie Chiarandini Bolioli" w:date="2024-05-08T10:11:00Z">
        <w:r w:rsidR="009D480D">
          <w:rPr>
            <w:b/>
            <w:bCs/>
          </w:rPr>
          <w:t>.</w:t>
        </w:r>
      </w:ins>
      <w:proofErr w:type="gramEnd"/>
    </w:p>
    <w:p w14:paraId="6D17D090" w14:textId="1687A491" w:rsidR="00795288" w:rsidRDefault="00795288" w:rsidP="00247FF1">
      <w:r w:rsidRPr="00795288">
        <w:t>[</w:t>
      </w:r>
      <w:proofErr w:type="gramStart"/>
      <w:r w:rsidRPr="00795288">
        <w:t>screen</w:t>
      </w:r>
      <w:proofErr w:type="gramEnd"/>
      <w:r w:rsidRPr="00795288">
        <w:t xml:space="preserve"> 7 -</w:t>
      </w:r>
      <w:r w:rsidR="003E6D3F">
        <w:t xml:space="preserve"> </w:t>
      </w:r>
      <w:proofErr w:type="spellStart"/>
      <w:r w:rsidRPr="00795288">
        <w:t>js</w:t>
      </w:r>
      <w:proofErr w:type="spellEnd"/>
      <w:r w:rsidRPr="00795288">
        <w:t xml:space="preserve"> ]</w:t>
      </w:r>
      <w:r>
        <w:t xml:space="preserve"> Toujours dans notre écouteur d’évènement</w:t>
      </w:r>
      <w:ins w:id="574" w:author="Julie Chiarandini Bolioli" w:date="2024-05-08T10:10:00Z">
        <w:r w:rsidR="009D480D">
          <w:t>s</w:t>
        </w:r>
      </w:ins>
      <w:r>
        <w:t xml:space="preserve">, </w:t>
      </w:r>
      <w:r w:rsidR="00AA7FD4">
        <w:t xml:space="preserve">je récupère les coordonnées x et y du curseur de la souris (ligne 236 -237) grâce à la méthode </w:t>
      </w:r>
      <w:proofErr w:type="spellStart"/>
      <w:r w:rsidR="00AA7FD4" w:rsidRPr="00AA7FD4">
        <w:rPr>
          <w:b/>
          <w:bCs/>
        </w:rPr>
        <w:t>clientX</w:t>
      </w:r>
      <w:proofErr w:type="spellEnd"/>
      <w:r w:rsidR="00AA7FD4" w:rsidRPr="00AA7FD4">
        <w:rPr>
          <w:b/>
          <w:bCs/>
        </w:rPr>
        <w:t>/Y</w:t>
      </w:r>
      <w:r w:rsidR="00AA7FD4">
        <w:t xml:space="preserve"> et </w:t>
      </w:r>
      <w:proofErr w:type="spellStart"/>
      <w:r w:rsidR="00AA7FD4" w:rsidRPr="00AA7FD4">
        <w:rPr>
          <w:b/>
          <w:bCs/>
        </w:rPr>
        <w:t>scrollX</w:t>
      </w:r>
      <w:proofErr w:type="spellEnd"/>
      <w:r w:rsidR="00AA7FD4" w:rsidRPr="00AA7FD4">
        <w:rPr>
          <w:b/>
          <w:bCs/>
        </w:rPr>
        <w:t xml:space="preserve">/Y </w:t>
      </w:r>
      <w:r w:rsidR="00AA7FD4">
        <w:t xml:space="preserve"> qui me permet en suivant d’afficher la div « </w:t>
      </w:r>
      <w:proofErr w:type="spellStart"/>
      <w:r w:rsidR="00AA7FD4">
        <w:t>tooltip</w:t>
      </w:r>
      <w:proofErr w:type="spellEnd"/>
      <w:r w:rsidR="00AA7FD4">
        <w:t xml:space="preserve"> » à l’endroit précis du clic. La condition </w:t>
      </w:r>
      <w:r w:rsidR="003E6D3F" w:rsidRPr="003E6D3F">
        <w:rPr>
          <w:b/>
          <w:bCs/>
        </w:rPr>
        <w:t>if/</w:t>
      </w:r>
      <w:proofErr w:type="spellStart"/>
      <w:r w:rsidR="003E6D3F" w:rsidRPr="003E6D3F">
        <w:rPr>
          <w:b/>
          <w:bCs/>
        </w:rPr>
        <w:t>else</w:t>
      </w:r>
      <w:proofErr w:type="spellEnd"/>
      <w:r w:rsidR="003E6D3F">
        <w:t xml:space="preserve"> (lig</w:t>
      </w:r>
      <w:ins w:id="575" w:author="Julie Chiarandini Bolioli" w:date="2024-05-08T10:11:00Z">
        <w:r w:rsidR="009D480D">
          <w:t>n</w:t>
        </w:r>
      </w:ins>
      <w:del w:id="576" w:author="Julie Chiarandini Bolioli" w:date="2024-05-08T10:11:00Z">
        <w:r w:rsidR="003E6D3F" w:rsidDel="009D480D">
          <w:delText>b</w:delText>
        </w:r>
      </w:del>
      <w:r w:rsidR="003E6D3F">
        <w:t>e 240) permet, quant à elle d’afficher ou d’enlever la div du DOM</w:t>
      </w:r>
      <w:ins w:id="577" w:author="Julie Chiarandini Bolioli" w:date="2024-05-08T10:11:00Z">
        <w:r w:rsidR="009D480D">
          <w:t>.</w:t>
        </w:r>
      </w:ins>
    </w:p>
    <w:p w14:paraId="4BCFA8BD" w14:textId="77777777" w:rsidR="003E6D3F" w:rsidRDefault="003E6D3F" w:rsidP="00247FF1"/>
    <w:p w14:paraId="44874EF6" w14:textId="47943997" w:rsidR="003E6D3F" w:rsidRDefault="003E6D3F" w:rsidP="00247FF1">
      <w:r>
        <w:t>Maintenant que nos fonction</w:t>
      </w:r>
      <w:ins w:id="578" w:author="Julie Chiarandini Bolioli" w:date="2024-05-08T10:11:00Z">
        <w:r w:rsidR="009D480D">
          <w:t>s</w:t>
        </w:r>
      </w:ins>
      <w:r>
        <w:t xml:space="preserve"> sont </w:t>
      </w:r>
      <w:del w:id="579" w:author="Julie Chiarandini Bolioli" w:date="2024-05-08T10:11:00Z">
        <w:r w:rsidDel="009D480D">
          <w:delText xml:space="preserve">appeler </w:delText>
        </w:r>
      </w:del>
      <w:ins w:id="580" w:author="Julie Chiarandini Bolioli" w:date="2024-05-08T10:11:00Z">
        <w:r w:rsidR="009D480D">
          <w:t xml:space="preserve">appelées </w:t>
        </w:r>
      </w:ins>
      <w:r>
        <w:t xml:space="preserve">dynamiquement sur le </w:t>
      </w:r>
      <w:r w:rsidR="002A16D8">
        <w:t>DOM, je</w:t>
      </w:r>
      <w:r>
        <w:t xml:space="preserve"> crée mes fonctions : </w:t>
      </w:r>
    </w:p>
    <w:p w14:paraId="4AA55E78" w14:textId="3160C029" w:rsidR="003E6D3F" w:rsidRDefault="003E6D3F" w:rsidP="00247FF1">
      <w:r>
        <w:t>L</w:t>
      </w:r>
      <w:r w:rsidR="00302EC8">
        <w:t>a</w:t>
      </w:r>
      <w:r>
        <w:t xml:space="preserve"> fonction </w:t>
      </w:r>
      <w:proofErr w:type="spellStart"/>
      <w:r w:rsidRPr="00310B16">
        <w:rPr>
          <w:b/>
          <w:bCs/>
        </w:rPr>
        <w:t>cumulUser</w:t>
      </w:r>
      <w:proofErr w:type="spellEnd"/>
      <w:r w:rsidR="00302EC8">
        <w:t xml:space="preserve"> </w:t>
      </w:r>
      <w:r w:rsidR="00272EA5">
        <w:t xml:space="preserve">(ligne 254) </w:t>
      </w:r>
      <w:r w:rsidR="00302EC8">
        <w:t xml:space="preserve">qui prend </w:t>
      </w:r>
      <w:del w:id="581" w:author="Julie Chiarandini Bolioli" w:date="2024-05-08T10:11:00Z">
        <w:r w:rsidR="00302EC8" w:rsidDel="009D480D">
          <w:delText xml:space="preserve">2 </w:delText>
        </w:r>
      </w:del>
      <w:ins w:id="582" w:author="Julie Chiarandini Bolioli" w:date="2024-05-08T10:11:00Z">
        <w:r w:rsidR="009D480D">
          <w:t xml:space="preserve">deux </w:t>
        </w:r>
      </w:ins>
      <w:r w:rsidR="00302EC8">
        <w:t>paramètres en compte</w:t>
      </w:r>
      <w:ins w:id="583" w:author="Julie Chiarandini Bolioli" w:date="2024-05-08T10:11:00Z">
        <w:r w:rsidR="009D480D">
          <w:t>,</w:t>
        </w:r>
      </w:ins>
      <w:r w:rsidR="00302EC8">
        <w:t xml:space="preserve"> permet d’afficher le compteur d’émission</w:t>
      </w:r>
      <w:ins w:id="584" w:author="Julie Chiarandini Bolioli" w:date="2024-05-08T10:11:00Z">
        <w:r w:rsidR="009D480D">
          <w:t>s</w:t>
        </w:r>
      </w:ins>
      <w:r w:rsidR="00302EC8">
        <w:t xml:space="preserve"> de CO2 par habitant. Je commence par instancier des variables </w:t>
      </w:r>
      <w:r w:rsidR="00E716FA">
        <w:t>qui ne</w:t>
      </w:r>
      <w:r w:rsidR="00302EC8">
        <w:t xml:space="preserve"> serviront que dans le scope de la fonction (</w:t>
      </w:r>
      <w:r w:rsidR="00E716FA" w:rsidRPr="00E716FA">
        <w:rPr>
          <w:i/>
          <w:iCs/>
        </w:rPr>
        <w:t xml:space="preserve">ndlr : </w:t>
      </w:r>
      <w:r w:rsidR="00302EC8" w:rsidRPr="00E716FA">
        <w:rPr>
          <w:i/>
          <w:iCs/>
        </w:rPr>
        <w:t xml:space="preserve">c’est-à-dire </w:t>
      </w:r>
      <w:r w:rsidR="00E716FA" w:rsidRPr="00E716FA">
        <w:rPr>
          <w:i/>
          <w:iCs/>
        </w:rPr>
        <w:t>qu’elles ne peuvent</w:t>
      </w:r>
      <w:r w:rsidR="00302EC8" w:rsidRPr="00E716FA">
        <w:rPr>
          <w:i/>
          <w:iCs/>
        </w:rPr>
        <w:t xml:space="preserve"> pas être </w:t>
      </w:r>
      <w:r w:rsidR="00E716FA" w:rsidRPr="00E716FA">
        <w:rPr>
          <w:i/>
          <w:iCs/>
        </w:rPr>
        <w:t>appel</w:t>
      </w:r>
      <w:del w:id="585" w:author="Julie Chiarandini Bolioli" w:date="2024-05-08T10:12:00Z">
        <w:r w:rsidR="00E716FA" w:rsidRPr="00E716FA" w:rsidDel="009D480D">
          <w:rPr>
            <w:i/>
            <w:iCs/>
          </w:rPr>
          <w:delText>er</w:delText>
        </w:r>
      </w:del>
      <w:ins w:id="586" w:author="Julie Chiarandini Bolioli" w:date="2024-05-08T10:12:00Z">
        <w:r w:rsidR="009D480D">
          <w:rPr>
            <w:i/>
            <w:iCs/>
          </w:rPr>
          <w:t>ées</w:t>
        </w:r>
      </w:ins>
      <w:r w:rsidR="00E716FA" w:rsidRPr="00E716FA">
        <w:rPr>
          <w:i/>
          <w:iCs/>
        </w:rPr>
        <w:t xml:space="preserve"> en dehors de la fonction</w:t>
      </w:r>
      <w:r w:rsidR="00E716FA">
        <w:t>)</w:t>
      </w:r>
      <w:ins w:id="587" w:author="Julie Chiarandini Bolioli" w:date="2024-05-08T10:12:00Z">
        <w:r w:rsidR="009D480D">
          <w:t>.</w:t>
        </w:r>
      </w:ins>
      <w:r w:rsidR="00E716FA">
        <w:t xml:space="preserve"> </w:t>
      </w:r>
    </w:p>
    <w:p w14:paraId="2962980A" w14:textId="53273C45" w:rsidR="00E716FA" w:rsidRDefault="00E716FA" w:rsidP="00247FF1">
      <w:r>
        <w:t>J’ai décidé, pour le compteur</w:t>
      </w:r>
      <w:ins w:id="588" w:author="Julie Chiarandini Bolioli" w:date="2024-05-08T10:12:00Z">
        <w:r w:rsidR="009D480D">
          <w:t>,</w:t>
        </w:r>
      </w:ins>
      <w:r>
        <w:t xml:space="preserve"> de détailler le grammage </w:t>
      </w:r>
      <w:r w:rsidR="00310B16">
        <w:t xml:space="preserve">pour avoir une interaction plus intéressante pour l’utilisateur </w:t>
      </w:r>
      <w:r>
        <w:t xml:space="preserve">car les chiffres </w:t>
      </w:r>
      <w:del w:id="589" w:author="Julie Chiarandini Bolioli" w:date="2024-05-08T10:12:00Z">
        <w:r w:rsidDel="009D480D">
          <w:delText xml:space="preserve">étant </w:delText>
        </w:r>
      </w:del>
      <w:ins w:id="590" w:author="Julie Chiarandini Bolioli" w:date="2024-05-08T10:12:00Z">
        <w:r w:rsidR="009D480D">
          <w:t xml:space="preserve">sont </w:t>
        </w:r>
      </w:ins>
      <w:r>
        <w:t>extrêmement petit</w:t>
      </w:r>
      <w:ins w:id="591" w:author="Julie Chiarandini Bolioli" w:date="2024-05-08T10:12:00Z">
        <w:r w:rsidR="009D480D">
          <w:t>s</w:t>
        </w:r>
      </w:ins>
      <w:r>
        <w:t xml:space="preserve"> (on parle, par exemple de 0.2gr de CO2 /sec pour un </w:t>
      </w:r>
      <w:r w:rsidR="00310B16">
        <w:t>Français</w:t>
      </w:r>
      <w:r>
        <w:t>)</w:t>
      </w:r>
      <w:r w:rsidR="00310B16">
        <w:t>.</w:t>
      </w:r>
    </w:p>
    <w:p w14:paraId="5AC44272" w14:textId="136DE443" w:rsidR="00310B16" w:rsidRDefault="00310B16" w:rsidP="00247FF1">
      <w:r>
        <w:t xml:space="preserve">La fonction </w:t>
      </w:r>
      <w:r w:rsidR="002A16D8">
        <w:t>renvoi</w:t>
      </w:r>
      <w:ins w:id="592" w:author="Julie Chiarandini Bolioli" w:date="2024-05-08T10:12:00Z">
        <w:r w:rsidR="009D480D">
          <w:t>e</w:t>
        </w:r>
      </w:ins>
      <w:r w:rsidR="002A16D8">
        <w:t xml:space="preserve"> dynamiquement, grâce</w:t>
      </w:r>
      <w:r w:rsidR="00C36AE7">
        <w:t xml:space="preserve"> à la méthode </w:t>
      </w:r>
      <w:proofErr w:type="spellStart"/>
      <w:r w:rsidR="00C36AE7" w:rsidRPr="00C36AE7">
        <w:rPr>
          <w:b/>
          <w:bCs/>
        </w:rPr>
        <w:t>setInterval</w:t>
      </w:r>
      <w:proofErr w:type="spellEnd"/>
      <w:r w:rsidR="00C36AE7">
        <w:t xml:space="preserve">, </w:t>
      </w:r>
      <w:r>
        <w:t xml:space="preserve">à la div récupérée dès le départ grâce à la variable </w:t>
      </w:r>
      <w:proofErr w:type="spellStart"/>
      <w:r w:rsidRPr="00310B16">
        <w:rPr>
          <w:b/>
          <w:bCs/>
        </w:rPr>
        <w:t>showResultPerson</w:t>
      </w:r>
      <w:proofErr w:type="spellEnd"/>
      <w:r>
        <w:rPr>
          <w:b/>
          <w:bCs/>
        </w:rPr>
        <w:t>,</w:t>
      </w:r>
      <w:r>
        <w:t xml:space="preserve"> le résultat du compteur</w:t>
      </w:r>
      <w:r w:rsidR="00C36AE7">
        <w:t xml:space="preserve"> chaque seconde.</w:t>
      </w:r>
      <w:del w:id="593" w:author="Julie Chiarandini Bolioli" w:date="2024-05-08T10:12:00Z">
        <w:r w:rsidDel="009D480D">
          <w:delText>.</w:delText>
        </w:r>
      </w:del>
      <w:r>
        <w:t xml:space="preserve"> </w:t>
      </w:r>
    </w:p>
    <w:p w14:paraId="3CD0D4C1" w14:textId="77777777" w:rsidR="00310B16" w:rsidRDefault="00310B16" w:rsidP="00247FF1"/>
    <w:p w14:paraId="4261A67B" w14:textId="0E68FB49" w:rsidR="00310B16" w:rsidRDefault="00310B16" w:rsidP="00247FF1">
      <w:r>
        <w:t xml:space="preserve">La fonction </w:t>
      </w:r>
      <w:proofErr w:type="spellStart"/>
      <w:r w:rsidR="00272EA5">
        <w:t>carbonCountry</w:t>
      </w:r>
      <w:proofErr w:type="spellEnd"/>
      <w:r w:rsidR="00272EA5">
        <w:t xml:space="preserve"> (ligne 280) fonctionne sur le même principe, </w:t>
      </w:r>
      <w:del w:id="594" w:author="Julie Chiarandini Bolioli" w:date="2024-05-08T10:13:00Z">
        <w:r w:rsidR="00272EA5" w:rsidDel="009D480D">
          <w:delText>a défaut</w:delText>
        </w:r>
      </w:del>
      <w:ins w:id="595" w:author="Julie Chiarandini Bolioli" w:date="2024-05-08T10:13:00Z">
        <w:r w:rsidR="009D480D">
          <w:t>à ceci près</w:t>
        </w:r>
      </w:ins>
      <w:r w:rsidR="00272EA5">
        <w:t xml:space="preserve"> qu’ici, les chiffre</w:t>
      </w:r>
      <w:ins w:id="596" w:author="Julie Chiarandini Bolioli" w:date="2024-05-08T10:13:00Z">
        <w:r w:rsidR="009D480D">
          <w:t>s</w:t>
        </w:r>
      </w:ins>
      <w:r w:rsidR="00272EA5">
        <w:t xml:space="preserve"> sont bien plus élevé</w:t>
      </w:r>
      <w:ins w:id="597" w:author="Julie Chiarandini Bolioli" w:date="2024-05-08T10:13:00Z">
        <w:r w:rsidR="009D480D">
          <w:t>s</w:t>
        </w:r>
      </w:ins>
      <w:r w:rsidR="00272EA5">
        <w:t xml:space="preserve"> (</w:t>
      </w:r>
      <w:r w:rsidR="00C36AE7">
        <w:t xml:space="preserve">ex : 13.6 To de CO2/sec pour la France) donc je divise par 10 la quantité de </w:t>
      </w:r>
      <w:proofErr w:type="gramStart"/>
      <w:r w:rsidR="00C36AE7">
        <w:t>C02</w:t>
      </w:r>
      <w:proofErr w:type="gramEnd"/>
      <w:r w:rsidR="00C36AE7">
        <w:t xml:space="preserve"> étant donné que je renvoi le résultat </w:t>
      </w:r>
      <w:r w:rsidR="00630F7C">
        <w:t xml:space="preserve">à </w:t>
      </w:r>
      <w:proofErr w:type="spellStart"/>
      <w:r w:rsidR="00630F7C" w:rsidRPr="00630F7C">
        <w:rPr>
          <w:b/>
          <w:bCs/>
        </w:rPr>
        <w:t>showResultCountry</w:t>
      </w:r>
      <w:proofErr w:type="spellEnd"/>
      <w:r w:rsidR="00630F7C">
        <w:t xml:space="preserve"> tou</w:t>
      </w:r>
      <w:del w:id="598" w:author="Julie Chiarandini Bolioli" w:date="2024-05-08T10:13:00Z">
        <w:r w:rsidR="00630F7C" w:rsidDel="009D480D">
          <w:delText>te</w:delText>
        </w:r>
      </w:del>
      <w:r w:rsidR="00630F7C">
        <w:t>s les centièmes de secondes.</w:t>
      </w:r>
    </w:p>
    <w:p w14:paraId="309DE4A6" w14:textId="77777777" w:rsidR="00630F7C" w:rsidRDefault="00630F7C" w:rsidP="00247FF1"/>
    <w:p w14:paraId="682DEFF3" w14:textId="460BF7CB" w:rsidR="00630F7C" w:rsidRDefault="00630F7C" w:rsidP="00247FF1">
      <w:r>
        <w:t xml:space="preserve">La fonction </w:t>
      </w:r>
      <w:proofErr w:type="spellStart"/>
      <w:r w:rsidRPr="00630F7C">
        <w:rPr>
          <w:b/>
          <w:bCs/>
        </w:rPr>
        <w:t>loop</w:t>
      </w:r>
      <w:r>
        <w:rPr>
          <w:b/>
          <w:bCs/>
        </w:rPr>
        <w:t>Fr</w:t>
      </w:r>
      <w:proofErr w:type="spellEnd"/>
      <w:r>
        <w:t>, lancé</w:t>
      </w:r>
      <w:ins w:id="599" w:author="Julie Chiarandini Bolioli" w:date="2024-05-08T10:13:00Z">
        <w:r w:rsidR="00025D94">
          <w:t>e</w:t>
        </w:r>
      </w:ins>
      <w:r>
        <w:t xml:space="preserve"> au chargement de la page, reprend exactement le même schéma que </w:t>
      </w:r>
      <w:proofErr w:type="spellStart"/>
      <w:r w:rsidRPr="00630F7C">
        <w:rPr>
          <w:b/>
          <w:bCs/>
        </w:rPr>
        <w:t>cumulUser</w:t>
      </w:r>
      <w:proofErr w:type="spellEnd"/>
      <w:r>
        <w:t>.</w:t>
      </w:r>
    </w:p>
    <w:p w14:paraId="64D108CC" w14:textId="113525D7" w:rsidR="009C2BE8" w:rsidRDefault="00630F7C" w:rsidP="00247FF1">
      <w:r>
        <w:t xml:space="preserve">La fonction </w:t>
      </w:r>
      <w:proofErr w:type="spellStart"/>
      <w:r>
        <w:t>emSinceYear</w:t>
      </w:r>
      <w:proofErr w:type="spellEnd"/>
      <w:r>
        <w:t>, quant à elle renvoi</w:t>
      </w:r>
      <w:ins w:id="600" w:author="Julie Chiarandini Bolioli" w:date="2024-05-08T10:14:00Z">
        <w:r w:rsidR="00025D94">
          <w:t>e</w:t>
        </w:r>
      </w:ins>
      <w:r>
        <w:t xml:space="preserve"> </w:t>
      </w:r>
      <w:r w:rsidR="002A16D8">
        <w:t>les émissions</w:t>
      </w:r>
      <w:r>
        <w:t xml:space="preserve"> de CO2 depuis le début de l’année</w:t>
      </w:r>
      <w:r w:rsidR="009C2BE8">
        <w:t> :</w:t>
      </w:r>
    </w:p>
    <w:p w14:paraId="02C1A39B" w14:textId="6E55880F" w:rsidR="009C2BE8" w:rsidRDefault="00344107" w:rsidP="00247FF1">
      <w:pPr>
        <w:rPr>
          <w:b/>
          <w:bCs/>
        </w:rPr>
      </w:pPr>
      <w:r>
        <w:t>J</w:t>
      </w:r>
      <w:r w:rsidR="009C2BE8">
        <w:t>‘instancie le taux à 0 (ce qui correspond aux émission</w:t>
      </w:r>
      <w:ins w:id="601" w:author="Julie Chiarandini Bolioli" w:date="2024-05-08T10:14:00Z">
        <w:r w:rsidR="00025D94">
          <w:t>s</w:t>
        </w:r>
      </w:ins>
      <w:r w:rsidR="009C2BE8">
        <w:t xml:space="preserve"> le 1</w:t>
      </w:r>
      <w:r>
        <w:t>er</w:t>
      </w:r>
      <w:r w:rsidR="009C2BE8">
        <w:t xml:space="preserve"> janvier </w:t>
      </w:r>
      <w:r>
        <w:t>à 0h00). Ensuite, je calcule le nombre de jour</w:t>
      </w:r>
      <w:ins w:id="602" w:author="Julie Chiarandini Bolioli" w:date="2024-05-08T10:14:00Z">
        <w:r w:rsidR="00025D94">
          <w:t>s</w:t>
        </w:r>
      </w:ins>
      <w:r>
        <w:t xml:space="preserve"> écoulé</w:t>
      </w:r>
      <w:ins w:id="603" w:author="Julie Chiarandini Bolioli" w:date="2024-05-08T10:14:00Z">
        <w:r w:rsidR="00025D94">
          <w:t>s</w:t>
        </w:r>
      </w:ins>
      <w:r>
        <w:t xml:space="preserve"> depuis le début de l’année</w:t>
      </w:r>
      <w:ins w:id="604" w:author="Julie Chiarandini Bolioli" w:date="2024-05-08T10:14:00Z">
        <w:r w:rsidR="00025D94">
          <w:t>,</w:t>
        </w:r>
      </w:ins>
      <w:del w:id="605" w:author="Julie Chiarandini Bolioli" w:date="2024-05-08T10:14:00Z">
        <w:r w:rsidDel="00025D94">
          <w:delText xml:space="preserve"> qui est</w:delText>
        </w:r>
      </w:del>
      <w:r>
        <w:t xml:space="preserve"> donné</w:t>
      </w:r>
      <w:del w:id="606" w:author="Julie Chiarandini Bolioli" w:date="2024-05-08T10:14:00Z">
        <w:r w:rsidDel="00025D94">
          <w:delText>es</w:delText>
        </w:r>
      </w:del>
      <w:r>
        <w:t xml:space="preserve"> en milliseconde</w:t>
      </w:r>
      <w:ins w:id="607" w:author="Julie Chiarandini Bolioli" w:date="2024-05-08T10:14:00Z">
        <w:r w:rsidR="00025D94">
          <w:t>s,</w:t>
        </w:r>
      </w:ins>
      <w:r>
        <w:t xml:space="preserve"> je le </w:t>
      </w:r>
      <w:del w:id="608" w:author="Julie Chiarandini Bolioli" w:date="2024-05-08T10:14:00Z">
        <w:r w:rsidDel="00025D94">
          <w:delText xml:space="preserve">convertie </w:delText>
        </w:r>
      </w:del>
      <w:ins w:id="609" w:author="Julie Chiarandini Bolioli" w:date="2024-05-08T10:14:00Z">
        <w:r w:rsidR="00025D94">
          <w:t xml:space="preserve">convertis </w:t>
        </w:r>
      </w:ins>
      <w:r>
        <w:t>en jour</w:t>
      </w:r>
      <w:ins w:id="610" w:author="Julie Chiarandini Bolioli" w:date="2024-05-08T10:15:00Z">
        <w:r w:rsidR="00025D94">
          <w:t>s</w:t>
        </w:r>
      </w:ins>
      <w:r>
        <w:t xml:space="preserve"> grâce au calcul </w:t>
      </w:r>
      <w:proofErr w:type="spellStart"/>
      <w:proofErr w:type="gramStart"/>
      <w:r w:rsidR="001F6E8F" w:rsidRPr="001F6E8F">
        <w:rPr>
          <w:b/>
          <w:bCs/>
        </w:rPr>
        <w:t>parseInt</w:t>
      </w:r>
      <w:proofErr w:type="spellEnd"/>
      <w:r w:rsidR="001F6E8F" w:rsidRPr="001F6E8F">
        <w:rPr>
          <w:b/>
          <w:bCs/>
        </w:rPr>
        <w:t>(</w:t>
      </w:r>
      <w:proofErr w:type="gramEnd"/>
      <w:r w:rsidR="001F6E8F" w:rsidRPr="001F6E8F">
        <w:rPr>
          <w:b/>
          <w:bCs/>
        </w:rPr>
        <w:t>(</w:t>
      </w:r>
      <w:proofErr w:type="spellStart"/>
      <w:r w:rsidR="001F6E8F" w:rsidRPr="001F6E8F">
        <w:rPr>
          <w:b/>
          <w:bCs/>
        </w:rPr>
        <w:t>tInstant.getTime</w:t>
      </w:r>
      <w:proofErr w:type="spellEnd"/>
      <w:r w:rsidR="001F6E8F" w:rsidRPr="001F6E8F">
        <w:rPr>
          <w:b/>
          <w:bCs/>
        </w:rPr>
        <w:t xml:space="preserve">() – </w:t>
      </w:r>
      <w:proofErr w:type="spellStart"/>
      <w:r w:rsidR="001F6E8F" w:rsidRPr="001F6E8F">
        <w:rPr>
          <w:b/>
          <w:bCs/>
        </w:rPr>
        <w:t>startYear.getTime</w:t>
      </w:r>
      <w:proofErr w:type="spellEnd"/>
      <w:r w:rsidR="001F6E8F" w:rsidRPr="001F6E8F">
        <w:rPr>
          <w:b/>
          <w:bCs/>
        </w:rPr>
        <w:t>())/1000/3600/24</w:t>
      </w:r>
      <w:r w:rsidRPr="001F6E8F">
        <w:rPr>
          <w:b/>
          <w:bCs/>
        </w:rPr>
        <w:t xml:space="preserve"> </w:t>
      </w:r>
      <w:r w:rsidR="001F6E8F" w:rsidRPr="001F6E8F">
        <w:rPr>
          <w:b/>
          <w:bCs/>
        </w:rPr>
        <w:t>)</w:t>
      </w:r>
      <w:r w:rsidR="001F6E8F">
        <w:rPr>
          <w:b/>
          <w:bCs/>
        </w:rPr>
        <w:t xml:space="preserve"> </w:t>
      </w:r>
    </w:p>
    <w:p w14:paraId="434DB2C5" w14:textId="136EC76C" w:rsidR="001F6E8F" w:rsidRDefault="00B079C5" w:rsidP="00247FF1">
      <w:r>
        <w:t>Je calcul</w:t>
      </w:r>
      <w:ins w:id="611" w:author="Julie Chiarandini Bolioli" w:date="2024-05-08T10:15:00Z">
        <w:r w:rsidR="00025D94">
          <w:t>e</w:t>
        </w:r>
      </w:ins>
      <w:r>
        <w:t xml:space="preserve"> le taux de </w:t>
      </w:r>
      <w:proofErr w:type="gramStart"/>
      <w:r>
        <w:t>C02</w:t>
      </w:r>
      <w:proofErr w:type="gramEnd"/>
      <w:r>
        <w:t xml:space="preserve"> </w:t>
      </w:r>
      <w:del w:id="612" w:author="Julie Chiarandini Bolioli" w:date="2024-05-08T10:15:00Z">
        <w:r w:rsidDel="00025D94">
          <w:delText xml:space="preserve">rejeter </w:delText>
        </w:r>
      </w:del>
      <w:ins w:id="613" w:author="Julie Chiarandini Bolioli" w:date="2024-05-08T10:15:00Z">
        <w:r w:rsidR="00025D94">
          <w:t xml:space="preserve">rejeté </w:t>
        </w:r>
      </w:ins>
      <w:r>
        <w:t xml:space="preserve">grâce au </w:t>
      </w:r>
      <w:r w:rsidR="002A16D8">
        <w:t>calcul (</w:t>
      </w:r>
      <w:r>
        <w:t>ligne 327)</w:t>
      </w:r>
      <w:ins w:id="614" w:author="Julie Chiarandini Bolioli" w:date="2024-05-08T10:15:00Z">
        <w:r w:rsidR="00025D94">
          <w:t>,</w:t>
        </w:r>
      </w:ins>
      <w:r>
        <w:t xml:space="preserve"> que je retourne grâce à une incrémentation dans un </w:t>
      </w:r>
      <w:proofErr w:type="spellStart"/>
      <w:r w:rsidRPr="00B079C5">
        <w:rPr>
          <w:b/>
          <w:bCs/>
        </w:rPr>
        <w:t>setInterval</w:t>
      </w:r>
      <w:proofErr w:type="spellEnd"/>
      <w:r>
        <w:t xml:space="preserve"> initialisé à la seconde (ligne 328).</w:t>
      </w:r>
    </w:p>
    <w:p w14:paraId="698AD328" w14:textId="77777777" w:rsidR="00B079C5" w:rsidRDefault="00B079C5" w:rsidP="00247FF1"/>
    <w:p w14:paraId="07EC589E" w14:textId="5A726C56" w:rsidR="00B079C5" w:rsidRPr="001F6E8F" w:rsidRDefault="00B079C5" w:rsidP="00247FF1">
      <w:r>
        <w:t>[</w:t>
      </w:r>
      <w:proofErr w:type="gramStart"/>
      <w:r>
        <w:t>screen</w:t>
      </w:r>
      <w:proofErr w:type="gramEnd"/>
      <w:r>
        <w:t xml:space="preserve"> </w:t>
      </w:r>
      <w:proofErr w:type="spellStart"/>
      <w:r>
        <w:t>resultat</w:t>
      </w:r>
      <w:proofErr w:type="spellEnd"/>
      <w:r>
        <w:t xml:space="preserve"> final] Dans les annexes [ANNEXES A INDEXER] le résultat final</w:t>
      </w:r>
      <w:r w:rsidR="004853C1">
        <w:t xml:space="preserve"> au chargement de la page et au clic sur un pays.</w:t>
      </w:r>
    </w:p>
    <w:p w14:paraId="7A3110B6" w14:textId="77777777" w:rsidR="00344107" w:rsidRDefault="00344107" w:rsidP="00247FF1"/>
    <w:p w14:paraId="6560251D" w14:textId="77777777" w:rsidR="00310B16" w:rsidRDefault="00310B16" w:rsidP="00247FF1"/>
    <w:p w14:paraId="58CA4340" w14:textId="77777777" w:rsidR="00E716FA" w:rsidRDefault="00E716FA" w:rsidP="00247FF1"/>
    <w:p w14:paraId="5E3F855D" w14:textId="77777777" w:rsidR="00E716FA" w:rsidRPr="00AA7FD4" w:rsidRDefault="00E716FA" w:rsidP="00247FF1"/>
    <w:p w14:paraId="13E5628B" w14:textId="77777777" w:rsidR="0085150D" w:rsidRDefault="0085150D" w:rsidP="00EA1A17"/>
    <w:p w14:paraId="16BB30F7" w14:textId="10671F68" w:rsidR="002A16D8" w:rsidRDefault="002A16D8" w:rsidP="002A16D8">
      <w:pPr>
        <w:pStyle w:val="Paragraphedeliste"/>
        <w:numPr>
          <w:ilvl w:val="0"/>
          <w:numId w:val="1"/>
        </w:numPr>
      </w:pPr>
      <w:r>
        <w:t xml:space="preserve">PRESENTATION DU CODE BACK END </w:t>
      </w:r>
    </w:p>
    <w:p w14:paraId="4A6C5403" w14:textId="77777777" w:rsidR="002A16D8" w:rsidRDefault="002A16D8" w:rsidP="002A16D8"/>
    <w:p w14:paraId="56E1279A" w14:textId="635723C8" w:rsidR="002A16D8" w:rsidRDefault="002A16D8" w:rsidP="002A16D8">
      <w:r>
        <w:t>Dans cette partie, je vous présente</w:t>
      </w:r>
      <w:r w:rsidR="0088328B">
        <w:t xml:space="preserve"> la messagerie interne au projet</w:t>
      </w:r>
      <w:ins w:id="615" w:author="Julie Chiarandini Bolioli" w:date="2024-05-08T10:15:00Z">
        <w:r w:rsidR="0005318C">
          <w:t> :</w:t>
        </w:r>
      </w:ins>
      <w:del w:id="616" w:author="Julie Chiarandini Bolioli" w:date="2024-05-08T10:15:00Z">
        <w:r w:rsidR="0088328B" w:rsidDel="0005318C">
          <w:delText>,</w:delText>
        </w:r>
      </w:del>
      <w:r w:rsidR="0088328B">
        <w:t xml:space="preserve"> comment un utilisateur peut envoyer un message à un </w:t>
      </w:r>
      <w:ins w:id="617" w:author="Julie Chiarandini Bolioli" w:date="2024-05-08T10:16:00Z">
        <w:r w:rsidR="0005318C">
          <w:t xml:space="preserve">autre </w:t>
        </w:r>
      </w:ins>
      <w:r w:rsidR="0088328B">
        <w:t>utilisateur</w:t>
      </w:r>
      <w:ins w:id="618" w:author="Julie Chiarandini Bolioli" w:date="2024-05-08T10:16:00Z">
        <w:r w:rsidR="0005318C">
          <w:t>,</w:t>
        </w:r>
      </w:ins>
      <w:r w:rsidR="0088328B">
        <w:t xml:space="preserve"> et comment </w:t>
      </w:r>
      <w:r w:rsidR="00445DC8">
        <w:t xml:space="preserve">ce dernier peut y répondre. </w:t>
      </w:r>
    </w:p>
    <w:p w14:paraId="3A64DDF3" w14:textId="4A7366F7" w:rsidR="00445DC8" w:rsidRDefault="00EF0AD2" w:rsidP="002A16D8">
      <w:r>
        <w:t xml:space="preserve">Pour réaliser cette fonction du site, j’ai eu besoin de </w:t>
      </w:r>
      <w:ins w:id="619" w:author="Julie Chiarandini Bolioli" w:date="2024-05-08T10:16:00Z">
        <w:r w:rsidR="0005318C">
          <w:t>quatre</w:t>
        </w:r>
      </w:ins>
      <w:del w:id="620" w:author="Julie Chiarandini Bolioli" w:date="2024-05-08T10:16:00Z">
        <w:r w:rsidR="007A7B19" w:rsidDel="0005318C">
          <w:delText>4</w:delText>
        </w:r>
      </w:del>
      <w:r>
        <w:t xml:space="preserve"> </w:t>
      </w:r>
      <w:proofErr w:type="gramStart"/>
      <w:r>
        <w:t>fichiers distinct</w:t>
      </w:r>
      <w:proofErr w:type="gramEnd"/>
      <w:r>
        <w:t xml:space="preserve"> : </w:t>
      </w:r>
    </w:p>
    <w:p w14:paraId="0F0DED5D" w14:textId="12F36EB9" w:rsidR="00EF0AD2" w:rsidRDefault="00EF0AD2" w:rsidP="00EF0AD2">
      <w:pPr>
        <w:pStyle w:val="Paragraphedeliste"/>
        <w:numPr>
          <w:ilvl w:val="0"/>
          <w:numId w:val="1"/>
        </w:numPr>
        <w:rPr>
          <w:sz w:val="22"/>
          <w:szCs w:val="22"/>
        </w:rPr>
      </w:pPr>
      <w:proofErr w:type="spellStart"/>
      <w:r w:rsidRPr="00192B8F">
        <w:rPr>
          <w:b/>
          <w:bCs/>
          <w:sz w:val="22"/>
          <w:szCs w:val="22"/>
        </w:rPr>
        <w:t>Messages.php</w:t>
      </w:r>
      <w:proofErr w:type="spellEnd"/>
      <w:r>
        <w:rPr>
          <w:sz w:val="22"/>
          <w:szCs w:val="22"/>
        </w:rPr>
        <w:t xml:space="preserve"> : fichier basé dans les </w:t>
      </w:r>
      <w:r w:rsidRPr="00192B8F">
        <w:rPr>
          <w:b/>
          <w:bCs/>
          <w:sz w:val="22"/>
          <w:szCs w:val="22"/>
        </w:rPr>
        <w:t>Model</w:t>
      </w:r>
      <w:r>
        <w:rPr>
          <w:sz w:val="22"/>
          <w:szCs w:val="22"/>
        </w:rPr>
        <w:t xml:space="preserve">, il va servir à la logique </w:t>
      </w:r>
      <w:r w:rsidR="00192B8F">
        <w:rPr>
          <w:sz w:val="22"/>
          <w:szCs w:val="22"/>
        </w:rPr>
        <w:t>métier et va permettre la relation avec la base de données.</w:t>
      </w:r>
    </w:p>
    <w:p w14:paraId="22C2D5EE" w14:textId="537050FE" w:rsidR="00192B8F" w:rsidRDefault="00192B8F" w:rsidP="00EF0AD2">
      <w:pPr>
        <w:pStyle w:val="Paragraphedeliste"/>
        <w:numPr>
          <w:ilvl w:val="0"/>
          <w:numId w:val="1"/>
        </w:numPr>
        <w:rPr>
          <w:sz w:val="22"/>
          <w:szCs w:val="22"/>
        </w:rPr>
      </w:pPr>
      <w:proofErr w:type="spellStart"/>
      <w:r w:rsidRPr="00192B8F">
        <w:rPr>
          <w:b/>
          <w:bCs/>
          <w:sz w:val="22"/>
          <w:szCs w:val="22"/>
        </w:rPr>
        <w:t>messagerieController.php</w:t>
      </w:r>
      <w:proofErr w:type="spellEnd"/>
      <w:r>
        <w:rPr>
          <w:sz w:val="22"/>
          <w:szCs w:val="22"/>
        </w:rPr>
        <w:t xml:space="preserve"> :  fichier basé dans le </w:t>
      </w:r>
      <w:r w:rsidRPr="00192B8F">
        <w:rPr>
          <w:b/>
          <w:bCs/>
          <w:sz w:val="22"/>
          <w:szCs w:val="22"/>
        </w:rPr>
        <w:t>Controller</w:t>
      </w:r>
      <w:r>
        <w:rPr>
          <w:sz w:val="22"/>
          <w:szCs w:val="22"/>
        </w:rPr>
        <w:t xml:space="preserve">, il va permettre de gérer les requêtes de l’utilisateur. Il sera le lien entre les fichiers </w:t>
      </w:r>
      <w:r w:rsidRPr="00192B8F">
        <w:rPr>
          <w:b/>
          <w:bCs/>
          <w:sz w:val="22"/>
          <w:szCs w:val="22"/>
        </w:rPr>
        <w:t>Vue</w:t>
      </w:r>
      <w:r>
        <w:rPr>
          <w:sz w:val="22"/>
          <w:szCs w:val="22"/>
        </w:rPr>
        <w:t xml:space="preserve"> et </w:t>
      </w:r>
      <w:r w:rsidRPr="00192B8F">
        <w:rPr>
          <w:b/>
          <w:bCs/>
          <w:sz w:val="22"/>
          <w:szCs w:val="22"/>
        </w:rPr>
        <w:t>Model</w:t>
      </w:r>
      <w:r>
        <w:rPr>
          <w:sz w:val="22"/>
          <w:szCs w:val="22"/>
        </w:rPr>
        <w:t>.</w:t>
      </w:r>
    </w:p>
    <w:p w14:paraId="3AF1C403" w14:textId="12EC34CB" w:rsidR="005E6FB1" w:rsidRPr="00EF0AD2" w:rsidRDefault="007A7B19" w:rsidP="00EF0AD2">
      <w:pPr>
        <w:pStyle w:val="Paragraphedeliste"/>
        <w:numPr>
          <w:ilvl w:val="0"/>
          <w:numId w:val="1"/>
        </w:numPr>
        <w:rPr>
          <w:sz w:val="22"/>
          <w:szCs w:val="22"/>
        </w:rPr>
      </w:pPr>
      <w:proofErr w:type="spellStart"/>
      <w:r w:rsidRPr="007A7B19">
        <w:rPr>
          <w:b/>
          <w:bCs/>
          <w:sz w:val="22"/>
          <w:szCs w:val="22"/>
        </w:rPr>
        <w:t>vueMessagerie.php</w:t>
      </w:r>
      <w:proofErr w:type="spellEnd"/>
      <w:r>
        <w:rPr>
          <w:sz w:val="22"/>
          <w:szCs w:val="22"/>
        </w:rPr>
        <w:t xml:space="preserve"> et </w:t>
      </w:r>
      <w:proofErr w:type="spellStart"/>
      <w:r w:rsidRPr="007A7B19">
        <w:rPr>
          <w:b/>
          <w:bCs/>
          <w:sz w:val="22"/>
          <w:szCs w:val="22"/>
        </w:rPr>
        <w:t>vueReception.php</w:t>
      </w:r>
      <w:proofErr w:type="spellEnd"/>
      <w:r>
        <w:rPr>
          <w:sz w:val="22"/>
          <w:szCs w:val="22"/>
        </w:rPr>
        <w:t> : fichier</w:t>
      </w:r>
      <w:ins w:id="621" w:author="Julie Chiarandini Bolioli" w:date="2024-05-08T10:16:00Z">
        <w:r w:rsidR="0005318C">
          <w:rPr>
            <w:sz w:val="22"/>
            <w:szCs w:val="22"/>
          </w:rPr>
          <w:t>s</w:t>
        </w:r>
      </w:ins>
      <w:r>
        <w:rPr>
          <w:sz w:val="22"/>
          <w:szCs w:val="22"/>
        </w:rPr>
        <w:t xml:space="preserve"> basé</w:t>
      </w:r>
      <w:ins w:id="622" w:author="Julie Chiarandini Bolioli" w:date="2024-05-08T10:16:00Z">
        <w:r w:rsidR="0005318C">
          <w:rPr>
            <w:sz w:val="22"/>
            <w:szCs w:val="22"/>
          </w:rPr>
          <w:t>s</w:t>
        </w:r>
      </w:ins>
      <w:r>
        <w:rPr>
          <w:sz w:val="22"/>
          <w:szCs w:val="22"/>
        </w:rPr>
        <w:t xml:space="preserve"> dans la </w:t>
      </w:r>
      <w:r w:rsidRPr="007A7B19">
        <w:rPr>
          <w:b/>
          <w:bCs/>
          <w:sz w:val="22"/>
          <w:szCs w:val="22"/>
        </w:rPr>
        <w:t>Vue</w:t>
      </w:r>
      <w:r>
        <w:rPr>
          <w:sz w:val="22"/>
          <w:szCs w:val="22"/>
        </w:rPr>
        <w:t>, ils vont permettre l’affichage sur le navigateur des élément</w:t>
      </w:r>
      <w:ins w:id="623" w:author="Julie Chiarandini Bolioli" w:date="2024-05-08T10:16:00Z">
        <w:r w:rsidR="0005318C">
          <w:rPr>
            <w:sz w:val="22"/>
            <w:szCs w:val="22"/>
          </w:rPr>
          <w:t>s</w:t>
        </w:r>
      </w:ins>
      <w:r>
        <w:rPr>
          <w:sz w:val="22"/>
          <w:szCs w:val="22"/>
        </w:rPr>
        <w:t xml:space="preserve"> nécessaires pour l’utilisateur. Ces fichiers, essentiellement basé</w:t>
      </w:r>
      <w:ins w:id="624" w:author="Julie Chiarandini Bolioli" w:date="2024-05-08T10:16:00Z">
        <w:r w:rsidR="0005318C">
          <w:rPr>
            <w:sz w:val="22"/>
            <w:szCs w:val="22"/>
          </w:rPr>
          <w:t>s</w:t>
        </w:r>
      </w:ins>
      <w:r>
        <w:rPr>
          <w:sz w:val="22"/>
          <w:szCs w:val="22"/>
        </w:rPr>
        <w:t xml:space="preserve"> sur du </w:t>
      </w:r>
      <w:proofErr w:type="spellStart"/>
      <w:r>
        <w:rPr>
          <w:sz w:val="22"/>
          <w:szCs w:val="22"/>
        </w:rPr>
        <w:t>Front-End</w:t>
      </w:r>
      <w:proofErr w:type="spellEnd"/>
      <w:r>
        <w:rPr>
          <w:sz w:val="22"/>
          <w:szCs w:val="22"/>
        </w:rPr>
        <w:t xml:space="preserve"> seront présentés dans les annexes [ANNEXE A PRECISER]</w:t>
      </w:r>
      <w:ins w:id="625" w:author="Julie Chiarandini Bolioli" w:date="2024-05-08T10:17:00Z">
        <w:r w:rsidR="0005318C">
          <w:rPr>
            <w:sz w:val="22"/>
            <w:szCs w:val="22"/>
          </w:rPr>
          <w:t>.</w:t>
        </w:r>
      </w:ins>
    </w:p>
    <w:p w14:paraId="2806EDAB" w14:textId="06AC7CE3" w:rsidR="00192B8F" w:rsidRDefault="007A7B19" w:rsidP="002A16D8">
      <w:r>
        <w:t xml:space="preserve"> </w:t>
      </w:r>
    </w:p>
    <w:p w14:paraId="565373CB" w14:textId="2FA6E41D" w:rsidR="00ED7C7E" w:rsidRDefault="00ED7C7E" w:rsidP="00ED7C7E">
      <w:pPr>
        <w:pStyle w:val="Paragraphedeliste"/>
        <w:numPr>
          <w:ilvl w:val="0"/>
          <w:numId w:val="1"/>
        </w:numPr>
      </w:pPr>
      <w:proofErr w:type="spellStart"/>
      <w:r>
        <w:t>Messages.php</w:t>
      </w:r>
      <w:proofErr w:type="spellEnd"/>
    </w:p>
    <w:p w14:paraId="699A19FA" w14:textId="781C7A80" w:rsidR="005E6FB1" w:rsidRDefault="00ED7C7E" w:rsidP="002A16D8">
      <w:r>
        <w:t>[Screen 1 Model messagerie]</w:t>
      </w:r>
    </w:p>
    <w:p w14:paraId="15CCDA24" w14:textId="010FD6E9" w:rsidR="00ED7C7E" w:rsidRDefault="006864B6" w:rsidP="002A16D8">
      <w:r>
        <w:t xml:space="preserve">Le </w:t>
      </w:r>
      <w:proofErr w:type="spellStart"/>
      <w:r w:rsidRPr="006864B6">
        <w:rPr>
          <w:b/>
          <w:bCs/>
        </w:rPr>
        <w:t>namespace</w:t>
      </w:r>
      <w:proofErr w:type="spellEnd"/>
      <w:r>
        <w:t xml:space="preserve"> App/Model va permettre d’organiser et de regrouper les classes. Cette instanciation va permettre de faire comprendre au système le chemin à utiliser pour utiliser les classes.</w:t>
      </w:r>
    </w:p>
    <w:p w14:paraId="337D6187" w14:textId="4C347B03" w:rsidR="006864B6" w:rsidRDefault="00BA2F3E" w:rsidP="002A16D8">
      <w:r>
        <w:t>Je continue en utilisant la méthode use. Cette méthode va me permettre de faire des appels à d’autre</w:t>
      </w:r>
      <w:ins w:id="626" w:author="Julie Chiarandini Bolioli" w:date="2024-05-08T10:17:00Z">
        <w:r w:rsidR="00AD771C">
          <w:t>s</w:t>
        </w:r>
      </w:ins>
      <w:r>
        <w:t xml:space="preserve"> fonction</w:t>
      </w:r>
      <w:ins w:id="627" w:author="Julie Chiarandini Bolioli" w:date="2024-05-08T10:17:00Z">
        <w:r w:rsidR="00AD771C">
          <w:t>s</w:t>
        </w:r>
      </w:ins>
      <w:r>
        <w:t xml:space="preserve"> se situant dans d’autre</w:t>
      </w:r>
      <w:ins w:id="628" w:author="Julie Chiarandini Bolioli" w:date="2024-05-08T10:17:00Z">
        <w:r w:rsidR="00AD771C">
          <w:t>s</w:t>
        </w:r>
      </w:ins>
      <w:r>
        <w:t xml:space="preserve"> fichier</w:t>
      </w:r>
      <w:ins w:id="629" w:author="Julie Chiarandini Bolioli" w:date="2024-05-08T10:17:00Z">
        <w:r w:rsidR="00AD771C">
          <w:t>s</w:t>
        </w:r>
      </w:ins>
      <w:r>
        <w:t xml:space="preserve">. Ici j’utilise </w:t>
      </w:r>
      <w:r w:rsidR="00674C36">
        <w:t>la fonction déportée</w:t>
      </w:r>
      <w:r>
        <w:t xml:space="preserve"> de la connexion à la base de données</w:t>
      </w:r>
      <w:r w:rsidR="000D3B86">
        <w:t xml:space="preserve"> : </w:t>
      </w:r>
      <w:r w:rsidR="000D3B86" w:rsidRPr="000D3B86">
        <w:rPr>
          <w:b/>
          <w:bCs/>
        </w:rPr>
        <w:t>App</w:t>
      </w:r>
      <w:proofErr w:type="gramStart"/>
      <w:r w:rsidR="000D3B86" w:rsidRPr="000D3B86">
        <w:rPr>
          <w:b/>
          <w:bCs/>
        </w:rPr>
        <w:t>\</w:t>
      </w:r>
      <w:proofErr w:type="spellStart"/>
      <w:r w:rsidR="000D3B86" w:rsidRPr="000D3B86">
        <w:rPr>
          <w:b/>
          <w:bCs/>
        </w:rPr>
        <w:t>utils</w:t>
      </w:r>
      <w:proofErr w:type="spellEnd"/>
      <w:r w:rsidR="000D3B86" w:rsidRPr="000D3B86">
        <w:rPr>
          <w:b/>
          <w:bCs/>
        </w:rPr>
        <w:t>\</w:t>
      </w:r>
      <w:proofErr w:type="spellStart"/>
      <w:r w:rsidR="000D3B86" w:rsidRPr="000D3B86">
        <w:rPr>
          <w:b/>
          <w:bCs/>
        </w:rPr>
        <w:t>BddConnect</w:t>
      </w:r>
      <w:proofErr w:type="spellEnd"/>
      <w:r>
        <w:t xml:space="preserve"> </w:t>
      </w:r>
      <w:r w:rsidR="008E561B">
        <w:t xml:space="preserve"> (</w:t>
      </w:r>
      <w:proofErr w:type="gramEnd"/>
      <w:r w:rsidR="008E561B">
        <w:t>Annexe [A PRECISER])</w:t>
      </w:r>
      <w:r>
        <w:t>et j’appelle le Model User qui me sera nécessaire pour référencer l’expéditeur et le réceptionnaire du message</w:t>
      </w:r>
      <w:r w:rsidR="000D3B86">
        <w:t xml:space="preserve"> : </w:t>
      </w:r>
      <w:r w:rsidR="000D3B86" w:rsidRPr="000D3B86">
        <w:rPr>
          <w:b/>
          <w:bCs/>
        </w:rPr>
        <w:t>App\Model\</w:t>
      </w:r>
      <w:proofErr w:type="spellStart"/>
      <w:r w:rsidR="000D3B86" w:rsidRPr="000D3B86">
        <w:rPr>
          <w:b/>
          <w:bCs/>
        </w:rPr>
        <w:t>Users</w:t>
      </w:r>
      <w:proofErr w:type="spellEnd"/>
      <w:r>
        <w:t>.</w:t>
      </w:r>
    </w:p>
    <w:p w14:paraId="3927E89B" w14:textId="7870D800" w:rsidR="000D3B86" w:rsidRDefault="000D3B86" w:rsidP="002A16D8">
      <w:r>
        <w:t xml:space="preserve">Une fois les appels recensés je créer </w:t>
      </w:r>
      <w:r w:rsidR="006E573D">
        <w:t>la class Messages qui héritera des méthodes de la class</w:t>
      </w:r>
      <w:ins w:id="630" w:author="Julie Chiarandini Bolioli" w:date="2024-05-08T10:18:00Z">
        <w:r w:rsidR="00AD771C">
          <w:t>e</w:t>
        </w:r>
      </w:ins>
      <w:r w:rsidR="006E573D">
        <w:t xml:space="preserve"> </w:t>
      </w:r>
      <w:proofErr w:type="spellStart"/>
      <w:r w:rsidR="006E573D">
        <w:t>BddConnect</w:t>
      </w:r>
      <w:proofErr w:type="spellEnd"/>
      <w:r w:rsidR="006E573D">
        <w:t xml:space="preserve"> grâce à la méthode </w:t>
      </w:r>
      <w:proofErr w:type="spellStart"/>
      <w:r w:rsidR="006E573D" w:rsidRPr="006E573D">
        <w:rPr>
          <w:b/>
          <w:bCs/>
        </w:rPr>
        <w:t>extends</w:t>
      </w:r>
      <w:proofErr w:type="spellEnd"/>
      <w:r w:rsidR="006E573D">
        <w:t>.</w:t>
      </w:r>
    </w:p>
    <w:p w14:paraId="343790CA" w14:textId="2DB03C1B" w:rsidR="006E573D" w:rsidRDefault="006E573D" w:rsidP="002A16D8">
      <w:r>
        <w:t>Cette notion d’</w:t>
      </w:r>
      <w:r w:rsidR="00674C36">
        <w:t>héritage</w:t>
      </w:r>
      <w:r>
        <w:t xml:space="preserve"> permet la réutilisation des méthodes publiques créés dans la classe parente</w:t>
      </w:r>
      <w:r w:rsidR="00674C36">
        <w:t xml:space="preserve"> comme si ces dernières avaient été </w:t>
      </w:r>
      <w:del w:id="631" w:author="Julie Chiarandini Bolioli" w:date="2024-05-08T10:19:00Z">
        <w:r w:rsidR="00674C36" w:rsidDel="00B43A86">
          <w:delText xml:space="preserve">créer </w:delText>
        </w:r>
      </w:del>
      <w:ins w:id="632" w:author="Julie Chiarandini Bolioli" w:date="2024-05-08T10:19:00Z">
        <w:r w:rsidR="00B43A86">
          <w:t xml:space="preserve">créées </w:t>
        </w:r>
      </w:ins>
      <w:r w:rsidR="00674C36">
        <w:t>au sein de la classe enfant.</w:t>
      </w:r>
    </w:p>
    <w:p w14:paraId="4079AFAF" w14:textId="01C64903" w:rsidR="00615730" w:rsidRDefault="001F6543" w:rsidP="002A16D8">
      <w:r>
        <w:t>Je crée ensuite les attributs qui me seront nécessaire</w:t>
      </w:r>
      <w:ins w:id="633" w:author="Julie Chiarandini Bolioli" w:date="2024-05-08T10:19:00Z">
        <w:r w:rsidR="00B43A86">
          <w:t>s</w:t>
        </w:r>
      </w:ins>
      <w:r>
        <w:t xml:space="preserve"> dans la class</w:t>
      </w:r>
      <w:ins w:id="634" w:author="Julie Chiarandini Bolioli" w:date="2024-05-08T10:18:00Z">
        <w:r w:rsidR="00AD771C">
          <w:t>e</w:t>
        </w:r>
      </w:ins>
      <w:r>
        <w:t xml:space="preserve"> Messages. </w:t>
      </w:r>
      <w:r w:rsidR="00A236C0">
        <w:t>Ces attributs font référence</w:t>
      </w:r>
      <w:del w:id="635" w:author="Julie Chiarandini Bolioli" w:date="2024-05-08T10:19:00Z">
        <w:r w:rsidR="00A236C0" w:rsidDel="00B43A86">
          <w:delText>s</w:delText>
        </w:r>
      </w:del>
      <w:r w:rsidR="00A236C0">
        <w:t xml:space="preserve"> aux colonnes de la table</w:t>
      </w:r>
      <w:del w:id="636" w:author="Julie Chiarandini Bolioli" w:date="2024-05-08T10:19:00Z">
        <w:r w:rsidR="00A236C0" w:rsidDel="00B43A86">
          <w:delText>s</w:delText>
        </w:r>
      </w:del>
      <w:r w:rsidR="00A236C0">
        <w:t xml:space="preserve"> messages en base de données et sont déclaré</w:t>
      </w:r>
      <w:ins w:id="637" w:author="Julie Chiarandini Bolioli" w:date="2024-05-08T10:19:00Z">
        <w:r w:rsidR="00B43A86">
          <w:t>s</w:t>
        </w:r>
      </w:ins>
      <w:r w:rsidR="00A236C0">
        <w:t xml:space="preserve"> en </w:t>
      </w:r>
      <w:proofErr w:type="spellStart"/>
      <w:r w:rsidR="00A236C0" w:rsidRPr="00A236C0">
        <w:rPr>
          <w:b/>
          <w:bCs/>
        </w:rPr>
        <w:t>private</w:t>
      </w:r>
      <w:proofErr w:type="spellEnd"/>
      <w:r w:rsidR="00A236C0">
        <w:t xml:space="preserve"> pour informer le système qu’ils doivent être </w:t>
      </w:r>
      <w:del w:id="638" w:author="Julie Chiarandini Bolioli" w:date="2024-05-08T10:19:00Z">
        <w:r w:rsidR="00A236C0" w:rsidDel="00B43A86">
          <w:delText xml:space="preserve">encapsuler </w:delText>
        </w:r>
      </w:del>
      <w:ins w:id="639" w:author="Julie Chiarandini Bolioli" w:date="2024-05-08T10:19:00Z">
        <w:r w:rsidR="00B43A86">
          <w:t xml:space="preserve">encapsulés </w:t>
        </w:r>
      </w:ins>
      <w:r w:rsidR="00A236C0">
        <w:t>au sein de la class</w:t>
      </w:r>
      <w:ins w:id="640" w:author="Julie Chiarandini Bolioli" w:date="2024-05-08T10:18:00Z">
        <w:r w:rsidR="00AD771C">
          <w:t>e</w:t>
        </w:r>
      </w:ins>
      <w:r w:rsidR="00A236C0">
        <w:t xml:space="preserve"> et ne doivent pas en sortir.</w:t>
      </w:r>
    </w:p>
    <w:p w14:paraId="596997AB" w14:textId="1E4B1FE4" w:rsidR="000D3B86" w:rsidRDefault="00615730" w:rsidP="002A16D8">
      <w:r>
        <w:t xml:space="preserve">J’initialise un </w:t>
      </w:r>
      <w:r w:rsidRPr="00615730">
        <w:rPr>
          <w:b/>
          <w:bCs/>
        </w:rPr>
        <w:t>constructeur</w:t>
      </w:r>
      <w:r>
        <w:t xml:space="preserve"> qui va me permettre de crée un nouveau </w:t>
      </w:r>
      <w:proofErr w:type="spellStart"/>
      <w:r>
        <w:t>sender</w:t>
      </w:r>
      <w:proofErr w:type="spellEnd"/>
      <w:r>
        <w:t xml:space="preserve"> ou </w:t>
      </w:r>
      <w:proofErr w:type="spellStart"/>
      <w:r>
        <w:t>reciper</w:t>
      </w:r>
      <w:proofErr w:type="spellEnd"/>
      <w:r w:rsidR="004E4DF6">
        <w:t>, grâce à la configuration de la class</w:t>
      </w:r>
      <w:ins w:id="641" w:author="Julie Chiarandini Bolioli" w:date="2024-05-08T10:18:00Z">
        <w:r w:rsidR="00AD771C">
          <w:t>e</w:t>
        </w:r>
      </w:ins>
      <w:r w:rsidR="004E4DF6">
        <w:t xml:space="preserve"> User.</w:t>
      </w:r>
    </w:p>
    <w:p w14:paraId="1E6509C5" w14:textId="2B3D7D56" w:rsidR="004E4DF6" w:rsidRDefault="004E4DF6" w:rsidP="002A16D8"/>
    <w:p w14:paraId="30507E3A" w14:textId="6C93924F" w:rsidR="004E4DF6" w:rsidRDefault="006921A8" w:rsidP="002A16D8">
      <w:r>
        <w:t xml:space="preserve">[Screen 2 ou 3] </w:t>
      </w:r>
      <w:r w:rsidR="004E4DF6">
        <w:t xml:space="preserve">Je continue sur </w:t>
      </w:r>
      <w:r w:rsidR="000C6DC2">
        <w:t>la création</w:t>
      </w:r>
      <w:r w:rsidR="004E4DF6">
        <w:t xml:space="preserve"> des </w:t>
      </w:r>
      <w:r w:rsidR="004E4DF6" w:rsidRPr="004E4DF6">
        <w:rPr>
          <w:b/>
          <w:bCs/>
        </w:rPr>
        <w:t>getter</w:t>
      </w:r>
      <w:r w:rsidR="004E4DF6">
        <w:t xml:space="preserve"> et </w:t>
      </w:r>
      <w:r w:rsidR="004E4DF6" w:rsidRPr="004E4DF6">
        <w:rPr>
          <w:b/>
          <w:bCs/>
        </w:rPr>
        <w:t>setter</w:t>
      </w:r>
      <w:r w:rsidR="004E4DF6">
        <w:t xml:space="preserve"> de l’ensemble de mes </w:t>
      </w:r>
      <w:r w:rsidR="004E4DF6" w:rsidRPr="004E4DF6">
        <w:rPr>
          <w:b/>
          <w:bCs/>
        </w:rPr>
        <w:t>attributs</w:t>
      </w:r>
      <w:r w:rsidR="004E4DF6">
        <w:t xml:space="preserve"> en mode </w:t>
      </w:r>
      <w:r w:rsidR="004E4DF6" w:rsidRPr="004E4DF6">
        <w:t>public</w:t>
      </w:r>
      <w:r w:rsidR="000C6DC2">
        <w:t xml:space="preserve">. </w:t>
      </w:r>
    </w:p>
    <w:p w14:paraId="27555544" w14:textId="2601E3BE" w:rsidR="00E01DC2" w:rsidRDefault="000C6DC2" w:rsidP="002A16D8">
      <w:r>
        <w:t xml:space="preserve">Les getter et setter sont des fonctions qui vont permettre </w:t>
      </w:r>
      <w:r w:rsidRPr="000C6DC2">
        <w:rPr>
          <w:b/>
          <w:bCs/>
        </w:rPr>
        <w:t>la récupération, la manipulation et la modification</w:t>
      </w:r>
      <w:r>
        <w:t xml:space="preserve"> des données d’attributs de la class</w:t>
      </w:r>
      <w:ins w:id="642" w:author="Julie Chiarandini Bolioli" w:date="2024-05-08T10:20:00Z">
        <w:r w:rsidR="00AE1A18">
          <w:t>e</w:t>
        </w:r>
      </w:ins>
      <w:r>
        <w:t>.</w:t>
      </w:r>
      <w:r w:rsidR="00E01DC2">
        <w:t xml:space="preserve"> Grâce au typage des </w:t>
      </w:r>
      <w:proofErr w:type="spellStart"/>
      <w:r w:rsidR="00E01DC2">
        <w:t>function</w:t>
      </w:r>
      <w:ins w:id="643" w:author="Julie Chiarandini Bolioli" w:date="2024-05-08T10:20:00Z">
        <w:r w:rsidR="00AE1A18">
          <w:t>s</w:t>
        </w:r>
      </w:ins>
      <w:proofErr w:type="spellEnd"/>
      <w:r w:rsidR="00E01DC2">
        <w:t> </w:t>
      </w:r>
      <w:r w:rsidR="00E01DC2" w:rsidRPr="00E01DC2">
        <w:rPr>
          <w:b/>
          <w:bCs/>
        </w:rPr>
        <w:t>:</w:t>
      </w:r>
      <w:proofErr w:type="spellStart"/>
      <w:r w:rsidR="00E01DC2" w:rsidRPr="00E01DC2">
        <w:rPr>
          <w:b/>
          <w:bCs/>
        </w:rPr>
        <w:t>int</w:t>
      </w:r>
      <w:proofErr w:type="spellEnd"/>
      <w:r w:rsidR="00E01DC2" w:rsidRPr="00E01DC2">
        <w:rPr>
          <w:b/>
          <w:bCs/>
        </w:rPr>
        <w:t xml:space="preserve"> /</w:t>
      </w:r>
      <w:proofErr w:type="gramStart"/>
      <w:r w:rsidR="00E01DC2" w:rsidRPr="00E01DC2">
        <w:rPr>
          <w:b/>
          <w:bCs/>
        </w:rPr>
        <w:t> :</w:t>
      </w:r>
      <w:proofErr w:type="spellStart"/>
      <w:r w:rsidR="00E01DC2" w:rsidRPr="00E01DC2">
        <w:rPr>
          <w:b/>
          <w:bCs/>
        </w:rPr>
        <w:t>void</w:t>
      </w:r>
      <w:proofErr w:type="spellEnd"/>
      <w:proofErr w:type="gramEnd"/>
      <w:r w:rsidR="00E01DC2" w:rsidRPr="00E01DC2">
        <w:rPr>
          <w:b/>
          <w:bCs/>
        </w:rPr>
        <w:t xml:space="preserve"> / :string</w:t>
      </w:r>
      <w:r w:rsidR="00E01DC2">
        <w:rPr>
          <w:b/>
          <w:bCs/>
        </w:rPr>
        <w:t xml:space="preserve">, </w:t>
      </w:r>
      <w:r w:rsidR="00E01DC2" w:rsidRPr="005A35E3">
        <w:t>on informe le système quel</w:t>
      </w:r>
      <w:r w:rsidR="005A35E3" w:rsidRPr="005A35E3">
        <w:t xml:space="preserve"> type de données il est censé recevoir ou retourner</w:t>
      </w:r>
      <w:r w:rsidR="005A35E3">
        <w:t>,</w:t>
      </w:r>
      <w:r w:rsidR="005A35E3">
        <w:rPr>
          <w:b/>
          <w:bCs/>
        </w:rPr>
        <w:t xml:space="preserve"> </w:t>
      </w:r>
      <w:r w:rsidR="005A35E3">
        <w:t>ça permet un renfort de la sécurité des données et de documenter le code (si toutefois une autre personne</w:t>
      </w:r>
      <w:del w:id="644" w:author="Julie Chiarandini Bolioli" w:date="2024-05-08T10:20:00Z">
        <w:r w:rsidR="005A35E3" w:rsidDel="00AE1A18">
          <w:delText>s</w:delText>
        </w:r>
      </w:del>
      <w:r w:rsidR="005A35E3">
        <w:t xml:space="preserve"> est amené</w:t>
      </w:r>
      <w:ins w:id="645" w:author="Julie Chiarandini Bolioli" w:date="2024-05-08T10:20:00Z">
        <w:r w:rsidR="00AE1A18">
          <w:t>e</w:t>
        </w:r>
      </w:ins>
      <w:r w:rsidR="005A35E3">
        <w:t xml:space="preserve"> à intervenir sur le code) .</w:t>
      </w:r>
    </w:p>
    <w:p w14:paraId="436379E7" w14:textId="72B9D27D" w:rsidR="0082599A" w:rsidRDefault="0082599A" w:rsidP="002A16D8">
      <w:r>
        <w:t xml:space="preserve">La suite des getter et setter </w:t>
      </w:r>
      <w:del w:id="646" w:author="Julie Chiarandini Bolioli" w:date="2024-05-08T10:20:00Z">
        <w:r w:rsidDel="00AE1A18">
          <w:delText xml:space="preserve">sont </w:delText>
        </w:r>
      </w:del>
      <w:ins w:id="647" w:author="Julie Chiarandini Bolioli" w:date="2024-05-08T10:20:00Z">
        <w:r w:rsidR="00AE1A18">
          <w:t>es</w:t>
        </w:r>
      </w:ins>
      <w:ins w:id="648" w:author="Julie Chiarandini Bolioli" w:date="2024-05-08T10:21:00Z">
        <w:r w:rsidR="00AE1A18">
          <w:t xml:space="preserve">t </w:t>
        </w:r>
      </w:ins>
      <w:del w:id="649" w:author="Julie Chiarandini Bolioli" w:date="2024-05-08T10:21:00Z">
        <w:r w:rsidDel="00AE1A18">
          <w:delText xml:space="preserve">représenter </w:delText>
        </w:r>
      </w:del>
      <w:ins w:id="650" w:author="Julie Chiarandini Bolioli" w:date="2024-05-08T10:21:00Z">
        <w:r w:rsidR="00AE1A18">
          <w:t xml:space="preserve">représentée </w:t>
        </w:r>
        <w:r w:rsidR="00B371A2">
          <w:t>dans l’</w:t>
        </w:r>
      </w:ins>
      <w:r>
        <w:t>Annexe [ANNEXE A PRECISER]</w:t>
      </w:r>
      <w:ins w:id="651" w:author="Julie Chiarandini Bolioli" w:date="2024-05-08T10:21:00Z">
        <w:r w:rsidR="00AE1A18">
          <w:t>.</w:t>
        </w:r>
      </w:ins>
    </w:p>
    <w:p w14:paraId="4F39B88F" w14:textId="77777777" w:rsidR="0082599A" w:rsidRDefault="0082599A" w:rsidP="002A16D8"/>
    <w:p w14:paraId="637AE5EF" w14:textId="4B397118" w:rsidR="0082599A" w:rsidRDefault="0082599A" w:rsidP="002A16D8">
      <w:r>
        <w:t>Une fois que j’ai fini d’instancier l’ensemble des mes attributs, je peux créer mes méthodes.</w:t>
      </w:r>
    </w:p>
    <w:p w14:paraId="2BC768F8" w14:textId="5D1F58BC" w:rsidR="0082599A" w:rsidRDefault="0082599A" w:rsidP="002A16D8">
      <w:r>
        <w:t>Les méthodes sont des fonctions qui vont servir de logique pour la lecture et l’écriture des données dans la base de données.</w:t>
      </w:r>
    </w:p>
    <w:p w14:paraId="7D59A961" w14:textId="2B7BEEAB" w:rsidR="0082599A" w:rsidRDefault="0082599A" w:rsidP="002A16D8">
      <w:r>
        <w:t xml:space="preserve">Pour, mon explication, je vais vous présenter la méthode </w:t>
      </w:r>
      <w:r w:rsidR="006921A8">
        <w:t>d’insertion de message en base de données. Toutes les autres méthodes de cette class</w:t>
      </w:r>
      <w:ins w:id="652" w:author="Julie Chiarandini Bolioli" w:date="2024-05-08T10:21:00Z">
        <w:r w:rsidR="00AE1A18">
          <w:t>e</w:t>
        </w:r>
      </w:ins>
      <w:r w:rsidR="006921A8">
        <w:t xml:space="preserve"> sont présentées</w:t>
      </w:r>
      <w:ins w:id="653" w:author="Julie Chiarandini Bolioli" w:date="2024-05-08T10:21:00Z">
        <w:r w:rsidR="00B371A2">
          <w:t xml:space="preserve"> en</w:t>
        </w:r>
      </w:ins>
      <w:r w:rsidR="006921A8">
        <w:t xml:space="preserve"> Annexe [ANNEXES A PRECISER]</w:t>
      </w:r>
      <w:ins w:id="654" w:author="Julie Chiarandini Bolioli" w:date="2024-05-08T10:21:00Z">
        <w:r w:rsidR="00AE1A18">
          <w:t>.</w:t>
        </w:r>
      </w:ins>
    </w:p>
    <w:p w14:paraId="425BFE5B" w14:textId="77777777" w:rsidR="006921A8" w:rsidRDefault="006921A8" w:rsidP="002A16D8"/>
    <w:p w14:paraId="660B64D9" w14:textId="0DE50789" w:rsidR="006921A8" w:rsidRDefault="006921A8" w:rsidP="002A16D8">
      <w:r>
        <w:t>[</w:t>
      </w:r>
      <w:proofErr w:type="gramStart"/>
      <w:r>
        <w:t>screen</w:t>
      </w:r>
      <w:proofErr w:type="gramEnd"/>
      <w:r>
        <w:t xml:space="preserve"> 4]</w:t>
      </w:r>
      <w:r w:rsidR="00D2032A">
        <w:t xml:space="preserve"> Dans cette fonction qui permet l’enregistrement d’un message en base de données (et qui ne promet rien en retour </w:t>
      </w:r>
      <w:r w:rsidR="00D2032A" w:rsidRPr="00D2032A">
        <w:rPr>
          <w:b/>
          <w:bCs/>
        </w:rPr>
        <w:t>:</w:t>
      </w:r>
      <w:proofErr w:type="spellStart"/>
      <w:r w:rsidR="00D2032A" w:rsidRPr="00D2032A">
        <w:rPr>
          <w:b/>
          <w:bCs/>
        </w:rPr>
        <w:t>void</w:t>
      </w:r>
      <w:proofErr w:type="spellEnd"/>
      <w:r w:rsidR="00D2032A">
        <w:t xml:space="preserve">), j’utilise </w:t>
      </w:r>
      <w:r w:rsidR="00BC11E4">
        <w:t>un bloc ‘</w:t>
      </w:r>
      <w:proofErr w:type="spellStart"/>
      <w:r w:rsidR="00BC11E4" w:rsidRPr="00BC11E4">
        <w:rPr>
          <w:b/>
          <w:bCs/>
        </w:rPr>
        <w:t>try</w:t>
      </w:r>
      <w:proofErr w:type="spellEnd"/>
      <w:r w:rsidR="00BC11E4" w:rsidRPr="00BC11E4">
        <w:rPr>
          <w:b/>
          <w:bCs/>
        </w:rPr>
        <w:t>-catch’</w:t>
      </w:r>
      <w:r w:rsidR="00BC11E4">
        <w:rPr>
          <w:b/>
          <w:bCs/>
        </w:rPr>
        <w:t xml:space="preserve">. </w:t>
      </w:r>
      <w:r w:rsidR="00BC11E4" w:rsidRPr="00BC11E4">
        <w:t>Ce bloc</w:t>
      </w:r>
      <w:r w:rsidR="00BC11E4">
        <w:t xml:space="preserve"> va permettre de prévenir des potentielles erreurs qui peuvent survenir pendant l’</w:t>
      </w:r>
      <w:r w:rsidR="001E196C">
        <w:t>exécution</w:t>
      </w:r>
      <w:r w:rsidR="00BC11E4">
        <w:t xml:space="preserve"> du bloc de code.</w:t>
      </w:r>
    </w:p>
    <w:p w14:paraId="3E39FBF8" w14:textId="7E37CB81" w:rsidR="00BC11E4" w:rsidRDefault="00BC11E4" w:rsidP="002A16D8">
      <w:r>
        <w:t>Dans le bloc « </w:t>
      </w:r>
      <w:r w:rsidRPr="001E196C">
        <w:rPr>
          <w:b/>
          <w:bCs/>
        </w:rPr>
        <w:t>Try</w:t>
      </w:r>
      <w:r>
        <w:t> », je vais placer l’ensemble du code qui peut amener des erreurs</w:t>
      </w:r>
      <w:r w:rsidR="001E196C">
        <w:t>. Si une erreur se produit, l’exécution du programme passe immédiatement au bloc « </w:t>
      </w:r>
      <w:r w:rsidR="001E196C" w:rsidRPr="001E196C">
        <w:rPr>
          <w:b/>
          <w:bCs/>
        </w:rPr>
        <w:t>Catch</w:t>
      </w:r>
      <w:r w:rsidR="001E196C">
        <w:t> » et exécute le code qui y est placé, ici (</w:t>
      </w:r>
      <w:r w:rsidR="006D06A9">
        <w:t>et dans</w:t>
      </w:r>
      <w:r w:rsidR="001E196C">
        <w:t xml:space="preserve"> la </w:t>
      </w:r>
      <w:del w:id="655" w:author="Julie Chiarandini Bolioli" w:date="2024-05-08T10:22:00Z">
        <w:r w:rsidR="001E196C" w:rsidDel="00B371A2">
          <w:delText xml:space="preserve">major </w:delText>
        </w:r>
      </w:del>
      <w:ins w:id="656" w:author="Julie Chiarandini Bolioli" w:date="2024-05-08T10:22:00Z">
        <w:r w:rsidR="00B371A2">
          <w:t xml:space="preserve">majeure </w:t>
        </w:r>
      </w:ins>
      <w:r w:rsidR="001E196C">
        <w:t xml:space="preserve">partie du temps) un message d’erreur avec la nature de l’erreur qui permettra </w:t>
      </w:r>
      <w:r w:rsidR="00B55D64">
        <w:t>une meilleure résolution</w:t>
      </w:r>
      <w:r w:rsidR="001E196C">
        <w:t>.</w:t>
      </w:r>
    </w:p>
    <w:p w14:paraId="16D76122" w14:textId="1F858AD9" w:rsidR="006D06A9" w:rsidRDefault="006D06A9" w:rsidP="002A16D8">
      <w:r>
        <w:t xml:space="preserve">Le </w:t>
      </w:r>
      <w:r w:rsidRPr="006D06A9">
        <w:rPr>
          <w:b/>
          <w:bCs/>
        </w:rPr>
        <w:t>die</w:t>
      </w:r>
      <w:r>
        <w:t>, quant à lui, va permettre l’arrêt immédiat de la fonction.</w:t>
      </w:r>
    </w:p>
    <w:p w14:paraId="7E15946B" w14:textId="7AE50D8C" w:rsidR="006D06A9" w:rsidRDefault="00686005" w:rsidP="002A16D8">
      <w:r>
        <w:t xml:space="preserve">Dans le bloc </w:t>
      </w:r>
      <w:r w:rsidRPr="00956A73">
        <w:rPr>
          <w:b/>
          <w:bCs/>
        </w:rPr>
        <w:t>Try</w:t>
      </w:r>
      <w:r>
        <w:t>, je commence par stocker les données récupéré</w:t>
      </w:r>
      <w:ins w:id="657" w:author="Julie Chiarandini Bolioli" w:date="2024-05-08T10:22:00Z">
        <w:r w:rsidR="00B371A2">
          <w:t>s</w:t>
        </w:r>
      </w:ins>
      <w:r>
        <w:t xml:space="preserve"> (</w:t>
      </w:r>
      <w:r w:rsidRPr="00686005">
        <w:rPr>
          <w:i/>
          <w:iCs/>
        </w:rPr>
        <w:t>ndlr : dans le formulaire côté front</w:t>
      </w:r>
      <w:r>
        <w:t>) dans des variables locales faisant référence</w:t>
      </w:r>
      <w:del w:id="658" w:author="Julie Chiarandini Bolioli" w:date="2024-05-08T10:22:00Z">
        <w:r w:rsidDel="00B371A2">
          <w:delText>s</w:delText>
        </w:r>
      </w:del>
      <w:r>
        <w:t xml:space="preserve"> à mes attributs de class</w:t>
      </w:r>
      <w:ins w:id="659" w:author="Julie Chiarandini Bolioli" w:date="2024-05-08T10:22:00Z">
        <w:r w:rsidR="00B371A2">
          <w:t>e</w:t>
        </w:r>
      </w:ins>
      <w:r>
        <w:t>.</w:t>
      </w:r>
    </w:p>
    <w:p w14:paraId="41476909" w14:textId="75A18512" w:rsidR="00686005" w:rsidRDefault="00686005" w:rsidP="002A16D8">
      <w:r>
        <w:t xml:space="preserve">Une fois </w:t>
      </w:r>
      <w:del w:id="660" w:author="Julie Chiarandini Bolioli" w:date="2024-05-08T10:23:00Z">
        <w:r w:rsidDel="00B371A2">
          <w:delText>fais</w:delText>
        </w:r>
      </w:del>
      <w:ins w:id="661" w:author="Julie Chiarandini Bolioli" w:date="2024-05-08T10:23:00Z">
        <w:r w:rsidR="00B371A2">
          <w:t>fait</w:t>
        </w:r>
      </w:ins>
      <w:r>
        <w:t xml:space="preserve">, j’instancie une requête </w:t>
      </w:r>
      <w:r w:rsidRPr="00956A73">
        <w:rPr>
          <w:b/>
          <w:bCs/>
        </w:rPr>
        <w:t>$</w:t>
      </w:r>
      <w:proofErr w:type="spellStart"/>
      <w:r w:rsidRPr="00956A73">
        <w:rPr>
          <w:b/>
          <w:bCs/>
        </w:rPr>
        <w:t>req</w:t>
      </w:r>
      <w:proofErr w:type="spellEnd"/>
      <w:r>
        <w:t xml:space="preserve"> qui va appeler </w:t>
      </w:r>
      <w:proofErr w:type="gramStart"/>
      <w:r w:rsidR="00956A73" w:rsidRPr="00956A73">
        <w:rPr>
          <w:b/>
          <w:bCs/>
        </w:rPr>
        <w:t>connexion(</w:t>
      </w:r>
      <w:proofErr w:type="gramEnd"/>
      <w:r w:rsidR="00956A73" w:rsidRPr="00956A73">
        <w:rPr>
          <w:b/>
          <w:bCs/>
        </w:rPr>
        <w:t>)</w:t>
      </w:r>
      <w:r w:rsidR="00956A73">
        <w:t xml:space="preserve"> (</w:t>
      </w:r>
      <w:r w:rsidR="00956A73" w:rsidRPr="00956A73">
        <w:rPr>
          <w:i/>
          <w:iCs/>
        </w:rPr>
        <w:t>ndlr : fonction hérité</w:t>
      </w:r>
      <w:ins w:id="662" w:author="Julie Chiarandini Bolioli" w:date="2024-05-08T10:23:00Z">
        <w:r w:rsidR="00B371A2">
          <w:rPr>
            <w:i/>
            <w:iCs/>
          </w:rPr>
          <w:t>e</w:t>
        </w:r>
      </w:ins>
      <w:r w:rsidR="00956A73" w:rsidRPr="00956A73">
        <w:rPr>
          <w:i/>
          <w:iCs/>
        </w:rPr>
        <w:t xml:space="preserve"> de la class</w:t>
      </w:r>
      <w:ins w:id="663" w:author="Julie Chiarandini Bolioli" w:date="2024-05-08T10:23:00Z">
        <w:r w:rsidR="00B371A2">
          <w:rPr>
            <w:i/>
            <w:iCs/>
          </w:rPr>
          <w:t>e</w:t>
        </w:r>
      </w:ins>
      <w:r w:rsidR="00956A73" w:rsidRPr="00956A73">
        <w:rPr>
          <w:i/>
          <w:iCs/>
        </w:rPr>
        <w:t xml:space="preserve"> </w:t>
      </w:r>
      <w:proofErr w:type="spellStart"/>
      <w:r w:rsidR="00956A73" w:rsidRPr="00956A73">
        <w:rPr>
          <w:i/>
          <w:iCs/>
        </w:rPr>
        <w:t>BddConnect</w:t>
      </w:r>
      <w:proofErr w:type="spellEnd"/>
      <w:r w:rsidR="00956A73">
        <w:t xml:space="preserve">) et </w:t>
      </w:r>
      <w:del w:id="664" w:author="Julie Chiarandini Bolioli" w:date="2024-05-08T10:23:00Z">
        <w:r w:rsidR="00956A73" w:rsidRPr="00956A73" w:rsidDel="00B371A2">
          <w:rPr>
            <w:b/>
            <w:bCs/>
          </w:rPr>
          <w:delText>prepare</w:delText>
        </w:r>
        <w:r w:rsidR="00956A73" w:rsidDel="00B371A2">
          <w:delText xml:space="preserve"> </w:delText>
        </w:r>
      </w:del>
      <w:ins w:id="665" w:author="Julie Chiarandini Bolioli" w:date="2024-05-08T10:23:00Z">
        <w:r w:rsidR="00B371A2" w:rsidRPr="00956A73">
          <w:rPr>
            <w:b/>
            <w:bCs/>
          </w:rPr>
          <w:t>pr</w:t>
        </w:r>
        <w:r w:rsidR="00B371A2">
          <w:rPr>
            <w:b/>
            <w:bCs/>
          </w:rPr>
          <w:t>é</w:t>
        </w:r>
        <w:r w:rsidR="00B371A2" w:rsidRPr="00956A73">
          <w:rPr>
            <w:b/>
            <w:bCs/>
          </w:rPr>
          <w:t>pare</w:t>
        </w:r>
        <w:r w:rsidR="00B371A2">
          <w:t xml:space="preserve"> </w:t>
        </w:r>
      </w:ins>
      <w:r w:rsidR="00956A73">
        <w:t>la requête SQL</w:t>
      </w:r>
      <w:del w:id="666" w:author="Julie Chiarandini Bolioli" w:date="2024-05-08T10:23:00Z">
        <w:r w:rsidR="00956A73" w:rsidDel="00B371A2">
          <w:delText xml:space="preserve"> </w:delText>
        </w:r>
      </w:del>
      <w:r w:rsidR="00956A73">
        <w:t>.</w:t>
      </w:r>
    </w:p>
    <w:p w14:paraId="136F6631" w14:textId="5A4970FE" w:rsidR="00956A73" w:rsidRDefault="00956A73" w:rsidP="002A16D8">
      <w:r>
        <w:t xml:space="preserve">Afin de passer mes données stockées dans les variables </w:t>
      </w:r>
      <w:del w:id="667" w:author="Julie Chiarandini Bolioli" w:date="2024-05-08T10:23:00Z">
        <w:r w:rsidDel="00B371A2">
          <w:delText xml:space="preserve">à </w:delText>
        </w:r>
      </w:del>
      <w:ins w:id="668" w:author="Julie Chiarandini Bolioli" w:date="2024-05-08T10:23:00Z">
        <w:r w:rsidR="00B371A2">
          <w:t xml:space="preserve">dans </w:t>
        </w:r>
      </w:ins>
      <w:r>
        <w:t xml:space="preserve">la base de données via ma requête SQL, j’utilise </w:t>
      </w:r>
      <w:proofErr w:type="spellStart"/>
      <w:r>
        <w:t>bindParam</w:t>
      </w:r>
      <w:proofErr w:type="spellEnd"/>
      <w:r w:rsidR="00B33E73">
        <w:t xml:space="preserve"> qui va permettre le traitement des données de manière</w:t>
      </w:r>
      <w:del w:id="669" w:author="Julie Chiarandini Bolioli" w:date="2024-05-08T10:23:00Z">
        <w:r w:rsidR="00B33E73" w:rsidDel="00B371A2">
          <w:delText>s</w:delText>
        </w:r>
      </w:del>
      <w:r w:rsidR="00B33E73">
        <w:t xml:space="preserve"> sécurisé</w:t>
      </w:r>
      <w:ins w:id="670" w:author="Julie Chiarandini Bolioli" w:date="2024-05-08T10:23:00Z">
        <w:r w:rsidR="00B371A2">
          <w:t>e</w:t>
        </w:r>
      </w:ins>
      <w:r w:rsidR="00B33E73">
        <w:t xml:space="preserve"> et flexible</w:t>
      </w:r>
      <w:ins w:id="671" w:author="Julie Chiarandini Bolioli" w:date="2024-05-08T10:23:00Z">
        <w:r w:rsidR="00B371A2">
          <w:t>,</w:t>
        </w:r>
      </w:ins>
      <w:r w:rsidR="00B33E73">
        <w:t xml:space="preserve"> ce qui est </w:t>
      </w:r>
      <w:del w:id="672" w:author="Julie Chiarandini Bolioli" w:date="2024-05-08T10:23:00Z">
        <w:r w:rsidR="00B33E73" w:rsidDel="00B371A2">
          <w:delText>accentu</w:delText>
        </w:r>
      </w:del>
      <w:ins w:id="673" w:author="Julie Chiarandini Bolioli" w:date="2024-05-08T10:23:00Z">
        <w:r w:rsidR="00B371A2">
          <w:t>renforcé</w:t>
        </w:r>
      </w:ins>
      <w:del w:id="674" w:author="Julie Chiarandini Bolioli" w:date="2024-05-08T10:23:00Z">
        <w:r w:rsidR="00B33E73" w:rsidDel="00B371A2">
          <w:delText>er</w:delText>
        </w:r>
      </w:del>
      <w:r w:rsidR="00B33E73">
        <w:t xml:space="preserve"> par l’</w:t>
      </w:r>
      <w:r w:rsidR="00636EEC">
        <w:t>argument</w:t>
      </w:r>
      <w:r w:rsidR="00B33E73">
        <w:t xml:space="preserve"> </w:t>
      </w:r>
      <w:r w:rsidR="00B33E73" w:rsidRPr="00B33E73">
        <w:rPr>
          <w:b/>
          <w:bCs/>
        </w:rPr>
        <w:t>\</w:t>
      </w:r>
      <w:proofErr w:type="gramStart"/>
      <w:r w:rsidR="00B33E73" w:rsidRPr="00B33E73">
        <w:rPr>
          <w:b/>
          <w:bCs/>
        </w:rPr>
        <w:t>PDO ::</w:t>
      </w:r>
      <w:proofErr w:type="gramEnd"/>
      <w:r w:rsidR="00B33E73" w:rsidRPr="00B33E73">
        <w:rPr>
          <w:b/>
          <w:bCs/>
        </w:rPr>
        <w:t>PARAM_STR</w:t>
      </w:r>
      <w:r w:rsidR="00B33E73">
        <w:rPr>
          <w:b/>
          <w:bCs/>
        </w:rPr>
        <w:t xml:space="preserve"> </w:t>
      </w:r>
      <w:r w:rsidR="00B33E73">
        <w:t xml:space="preserve">qui indique </w:t>
      </w:r>
      <w:del w:id="675" w:author="Julie Chiarandini Bolioli" w:date="2024-05-08T10:24:00Z">
        <w:r w:rsidR="00B33E73" w:rsidDel="00B371A2">
          <w:delText xml:space="preserve">ma </w:delText>
        </w:r>
      </w:del>
      <w:ins w:id="676" w:author="Julie Chiarandini Bolioli" w:date="2024-05-08T10:24:00Z">
        <w:r w:rsidR="00B371A2">
          <w:t xml:space="preserve">la </w:t>
        </w:r>
      </w:ins>
      <w:r w:rsidR="00B33E73">
        <w:t>nature de la donnée</w:t>
      </w:r>
      <w:del w:id="677" w:author="Julie Chiarandini Bolioli" w:date="2024-05-08T10:24:00Z">
        <w:r w:rsidR="00B33E73" w:rsidDel="00B371A2">
          <w:delText xml:space="preserve">, </w:delText>
        </w:r>
      </w:del>
      <w:ins w:id="678" w:author="Julie Chiarandini Bolioli" w:date="2024-05-08T10:24:00Z">
        <w:r w:rsidR="00B371A2">
          <w:t xml:space="preserve">. </w:t>
        </w:r>
      </w:ins>
      <w:del w:id="679" w:author="Julie Chiarandini Bolioli" w:date="2024-05-08T10:24:00Z">
        <w:r w:rsidR="00636EEC" w:rsidDel="00B371A2">
          <w:delText>c</w:delText>
        </w:r>
      </w:del>
      <w:ins w:id="680" w:author="Julie Chiarandini Bolioli" w:date="2024-05-08T10:24:00Z">
        <w:r w:rsidR="00B371A2">
          <w:t>C</w:t>
        </w:r>
      </w:ins>
      <w:r w:rsidR="00636EEC">
        <w:t xml:space="preserve">ela va permettre de prévenir des éventuelles injections </w:t>
      </w:r>
      <w:proofErr w:type="gramStart"/>
      <w:r w:rsidR="00636EEC">
        <w:t>SQL  et</w:t>
      </w:r>
      <w:proofErr w:type="gramEnd"/>
      <w:r w:rsidR="00636EEC">
        <w:t xml:space="preserve"> garantir le traitement correct des valeurs par la BDD.</w:t>
      </w:r>
    </w:p>
    <w:p w14:paraId="60A820E9" w14:textId="742CCA4E" w:rsidR="00636EEC" w:rsidRDefault="00636EEC" w:rsidP="002A16D8">
      <w:pPr>
        <w:rPr>
          <w:b/>
          <w:bCs/>
        </w:rPr>
      </w:pPr>
      <w:r>
        <w:t>Une fois les données « </w:t>
      </w:r>
      <w:proofErr w:type="spellStart"/>
      <w:r>
        <w:t>bindées</w:t>
      </w:r>
      <w:proofErr w:type="spellEnd"/>
      <w:r>
        <w:t> </w:t>
      </w:r>
      <w:r w:rsidR="00BF4986">
        <w:t>»,</w:t>
      </w:r>
      <w:r>
        <w:t xml:space="preserve"> j’exécute le bloc grâce à la méthode </w:t>
      </w:r>
      <w:r w:rsidRPr="00636EEC">
        <w:rPr>
          <w:b/>
          <w:bCs/>
        </w:rPr>
        <w:t>$</w:t>
      </w:r>
      <w:proofErr w:type="spellStart"/>
      <w:r w:rsidRPr="00636EEC">
        <w:rPr>
          <w:b/>
          <w:bCs/>
        </w:rPr>
        <w:t>req</w:t>
      </w:r>
      <w:proofErr w:type="spellEnd"/>
      <w:r w:rsidRPr="00636EEC">
        <w:rPr>
          <w:b/>
          <w:bCs/>
        </w:rPr>
        <w:t>-&gt;</w:t>
      </w:r>
      <w:proofErr w:type="spellStart"/>
      <w:proofErr w:type="gramStart"/>
      <w:r w:rsidRPr="00636EEC">
        <w:rPr>
          <w:b/>
          <w:bCs/>
        </w:rPr>
        <w:t>execute</w:t>
      </w:r>
      <w:proofErr w:type="spellEnd"/>
      <w:r w:rsidRPr="00636EEC">
        <w:rPr>
          <w:b/>
          <w:bCs/>
        </w:rPr>
        <w:t>(</w:t>
      </w:r>
      <w:proofErr w:type="gramEnd"/>
      <w:r w:rsidRPr="00636EEC">
        <w:rPr>
          <w:b/>
          <w:bCs/>
        </w:rPr>
        <w:t>)</w:t>
      </w:r>
    </w:p>
    <w:p w14:paraId="29E105FF" w14:textId="179BCF69" w:rsidR="00BF4986" w:rsidRDefault="00636EEC" w:rsidP="002A16D8">
      <w:r>
        <w:t xml:space="preserve">Et voilà, nos données sont </w:t>
      </w:r>
      <w:r w:rsidR="001B30EE">
        <w:t>enregistrées</w:t>
      </w:r>
      <w:r>
        <w:t xml:space="preserve"> dans la base de données.</w:t>
      </w:r>
    </w:p>
    <w:p w14:paraId="5E19E078" w14:textId="7AF9A7AE" w:rsidR="001B30EE" w:rsidRDefault="001B30EE" w:rsidP="002A16D8"/>
    <w:p w14:paraId="3CBD56D7" w14:textId="77777777" w:rsidR="001B30EE" w:rsidRDefault="001B30EE" w:rsidP="002A16D8"/>
    <w:p w14:paraId="4B150CED" w14:textId="39C23226" w:rsidR="001B30EE" w:rsidRPr="00636EEC" w:rsidRDefault="001B30EE" w:rsidP="001B30EE">
      <w:pPr>
        <w:pStyle w:val="Paragraphedeliste"/>
        <w:numPr>
          <w:ilvl w:val="0"/>
          <w:numId w:val="1"/>
        </w:numPr>
      </w:pPr>
      <w:proofErr w:type="spellStart"/>
      <w:r>
        <w:lastRenderedPageBreak/>
        <w:t>messagerieController.php</w:t>
      </w:r>
      <w:proofErr w:type="spellEnd"/>
    </w:p>
    <w:p w14:paraId="362F8067" w14:textId="7D7629A7" w:rsidR="001B30EE" w:rsidRDefault="001B30EE" w:rsidP="002A16D8"/>
    <w:p w14:paraId="71F63B71" w14:textId="0CCA0F50" w:rsidR="001B30EE" w:rsidRDefault="001B30EE" w:rsidP="002A16D8">
      <w:pPr>
        <w:rPr>
          <w:b/>
          <w:bCs/>
        </w:rPr>
      </w:pPr>
      <w:r>
        <w:t xml:space="preserve">Après avoir </w:t>
      </w:r>
      <w:del w:id="681" w:author="Julie Chiarandini Bolioli" w:date="2024-05-08T10:24:00Z">
        <w:r w:rsidDel="00B371A2">
          <w:delText xml:space="preserve">décrit </w:delText>
        </w:r>
      </w:del>
      <w:ins w:id="682" w:author="Julie Chiarandini Bolioli" w:date="2024-05-08T10:24:00Z">
        <w:r w:rsidR="00B371A2">
          <w:t xml:space="preserve">expliqué </w:t>
        </w:r>
      </w:ins>
      <w:r>
        <w:t xml:space="preserve">comment passer les données à la BDD, je vais maintenant vous décrire </w:t>
      </w:r>
      <w:r w:rsidR="00A848B8">
        <w:t xml:space="preserve">comment les données sont </w:t>
      </w:r>
      <w:del w:id="683" w:author="Julie Chiarandini Bolioli" w:date="2024-05-08T10:24:00Z">
        <w:r w:rsidR="00A848B8" w:rsidDel="00B371A2">
          <w:delText xml:space="preserve">envoyer </w:delText>
        </w:r>
      </w:del>
      <w:ins w:id="684" w:author="Julie Chiarandini Bolioli" w:date="2024-05-08T10:24:00Z">
        <w:r w:rsidR="00B371A2">
          <w:t xml:space="preserve">envoyées </w:t>
        </w:r>
      </w:ins>
      <w:r w:rsidR="000400CB">
        <w:t>à la class</w:t>
      </w:r>
      <w:ins w:id="685" w:author="Julie Chiarandini Bolioli" w:date="2024-05-08T10:24:00Z">
        <w:r w:rsidR="00B371A2">
          <w:t>e</w:t>
        </w:r>
      </w:ins>
      <w:r w:rsidR="000400CB">
        <w:t xml:space="preserve"> </w:t>
      </w:r>
      <w:r w:rsidR="000400CB" w:rsidRPr="000400CB">
        <w:rPr>
          <w:b/>
          <w:bCs/>
        </w:rPr>
        <w:t>Messages</w:t>
      </w:r>
    </w:p>
    <w:p w14:paraId="43F66E5A" w14:textId="2A96361F" w:rsidR="000400CB" w:rsidRDefault="00B55D64" w:rsidP="002A16D8">
      <w:r>
        <w:t>[</w:t>
      </w:r>
      <w:proofErr w:type="gramStart"/>
      <w:r>
        <w:t>screen</w:t>
      </w:r>
      <w:proofErr w:type="gramEnd"/>
      <w:r>
        <w:t xml:space="preserve"> 11 messagerie] </w:t>
      </w:r>
      <w:r w:rsidR="000400CB">
        <w:t xml:space="preserve">Je commence par instancier mon </w:t>
      </w:r>
      <w:proofErr w:type="spellStart"/>
      <w:r w:rsidR="000400CB" w:rsidRPr="000400CB">
        <w:rPr>
          <w:b/>
          <w:bCs/>
        </w:rPr>
        <w:t>namespace</w:t>
      </w:r>
      <w:proofErr w:type="spellEnd"/>
      <w:r w:rsidR="000400CB">
        <w:t xml:space="preserve">, les </w:t>
      </w:r>
      <w:r w:rsidR="000400CB" w:rsidRPr="000400CB">
        <w:rPr>
          <w:b/>
          <w:bCs/>
        </w:rPr>
        <w:t>use</w:t>
      </w:r>
      <w:r w:rsidR="000400CB">
        <w:t xml:space="preserve">. Le fonctionnement est exactement le même qui celui </w:t>
      </w:r>
      <w:del w:id="686" w:author="Julie Chiarandini Bolioli" w:date="2024-05-08T10:25:00Z">
        <w:r w:rsidR="000400CB" w:rsidDel="00B371A2">
          <w:delText xml:space="preserve">décris </w:delText>
        </w:r>
      </w:del>
      <w:ins w:id="687" w:author="Julie Chiarandini Bolioli" w:date="2024-05-08T10:25:00Z">
        <w:r w:rsidR="00B371A2">
          <w:t xml:space="preserve">décrit </w:t>
        </w:r>
      </w:ins>
      <w:r w:rsidR="000400CB">
        <w:t>plus tôt.</w:t>
      </w:r>
    </w:p>
    <w:p w14:paraId="0ACFC8C9" w14:textId="01E60F86" w:rsidR="000400CB" w:rsidRDefault="000400CB" w:rsidP="002A16D8">
      <w:r>
        <w:t xml:space="preserve">La classe </w:t>
      </w:r>
      <w:proofErr w:type="spellStart"/>
      <w:r w:rsidRPr="000400CB">
        <w:rPr>
          <w:b/>
          <w:bCs/>
        </w:rPr>
        <w:t>messagerieController</w:t>
      </w:r>
      <w:proofErr w:type="spellEnd"/>
      <w:r>
        <w:t xml:space="preserve"> étend (</w:t>
      </w:r>
      <w:proofErr w:type="spellStart"/>
      <w:r w:rsidRPr="000400CB">
        <w:rPr>
          <w:b/>
          <w:bCs/>
        </w:rPr>
        <w:t>extends</w:t>
      </w:r>
      <w:proofErr w:type="spellEnd"/>
      <w:r>
        <w:t>) la class</w:t>
      </w:r>
      <w:ins w:id="688" w:author="Julie Chiarandini Bolioli" w:date="2024-05-08T10:25:00Z">
        <w:r w:rsidR="00B371A2">
          <w:t>e</w:t>
        </w:r>
      </w:ins>
      <w:r>
        <w:t xml:space="preserve"> Messages afin de pouvoir </w:t>
      </w:r>
      <w:r w:rsidR="00B55D64">
        <w:t>accéder</w:t>
      </w:r>
      <w:r>
        <w:t xml:space="preserve"> à l’ensemble des getter et setter </w:t>
      </w:r>
      <w:r w:rsidR="00B55D64">
        <w:t>public</w:t>
      </w:r>
      <w:ins w:id="689" w:author="Julie Chiarandini Bolioli" w:date="2024-05-08T10:25:00Z">
        <w:r w:rsidR="00B371A2">
          <w:t>s</w:t>
        </w:r>
      </w:ins>
      <w:r w:rsidR="00B55D64">
        <w:t>.</w:t>
      </w:r>
    </w:p>
    <w:p w14:paraId="133433F0" w14:textId="77777777" w:rsidR="00B55D64" w:rsidRDefault="00B55D64" w:rsidP="002A16D8"/>
    <w:p w14:paraId="5E34C9A1" w14:textId="0547E776" w:rsidR="00B55D64" w:rsidRDefault="00B55D64" w:rsidP="002A16D8">
      <w:r>
        <w:t>$</w:t>
      </w:r>
      <w:proofErr w:type="spellStart"/>
      <w:r>
        <w:t>error</w:t>
      </w:r>
      <w:proofErr w:type="spellEnd"/>
      <w:r>
        <w:t xml:space="preserve"> = ‘’ permet d’instancier une variable </w:t>
      </w:r>
      <w:r w:rsidRPr="00B55D64">
        <w:rPr>
          <w:b/>
          <w:bCs/>
        </w:rPr>
        <w:t>$</w:t>
      </w:r>
      <w:proofErr w:type="spellStart"/>
      <w:r w:rsidRPr="00B55D64">
        <w:rPr>
          <w:b/>
          <w:bCs/>
        </w:rPr>
        <w:t>error</w:t>
      </w:r>
      <w:proofErr w:type="spellEnd"/>
      <w:r>
        <w:t xml:space="preserve"> qui pourrait être nécessaire pour afficher une erreur sur le navigateur de l’utilisateur.</w:t>
      </w:r>
    </w:p>
    <w:p w14:paraId="0EFD834C" w14:textId="63407591" w:rsidR="008E561B" w:rsidRDefault="008E561B" w:rsidP="002A16D8">
      <w:pPr>
        <w:rPr>
          <w:b/>
          <w:bCs/>
        </w:rPr>
      </w:pPr>
      <w:del w:id="690" w:author="Julie Chiarandini Bolioli" w:date="2024-05-08T10:25:00Z">
        <w:r w:rsidDel="00B371A2">
          <w:delText xml:space="preserve">LA </w:delText>
        </w:r>
      </w:del>
      <w:ins w:id="691" w:author="Julie Chiarandini Bolioli" w:date="2024-05-08T10:25:00Z">
        <w:r w:rsidR="00B371A2">
          <w:t xml:space="preserve">La </w:t>
        </w:r>
      </w:ins>
      <w:r>
        <w:t>variable</w:t>
      </w:r>
      <w:del w:id="692" w:author="Julie Chiarandini Bolioli" w:date="2024-05-08T10:25:00Z">
        <w:r w:rsidDel="00B371A2">
          <w:delText>s</w:delText>
        </w:r>
      </w:del>
      <w:r>
        <w:t xml:space="preserve"> $</w:t>
      </w:r>
      <w:proofErr w:type="spellStart"/>
      <w:r>
        <w:t>users</w:t>
      </w:r>
      <w:proofErr w:type="spellEnd"/>
      <w:r>
        <w:t xml:space="preserve"> va, elle, me permettre de récupérer l’ensemble des utilisateurs inscrit</w:t>
      </w:r>
      <w:ins w:id="693" w:author="Julie Chiarandini Bolioli" w:date="2024-05-08T10:34:00Z">
        <w:r w:rsidR="007D495B">
          <w:t>s</w:t>
        </w:r>
      </w:ins>
      <w:r>
        <w:t xml:space="preserve"> en BDD grâce à la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 w:rsidRPr="008E561B">
        <w:rPr>
          <w:b/>
          <w:bCs/>
        </w:rPr>
        <w:t>getAllUsers</w:t>
      </w:r>
      <w:proofErr w:type="spellEnd"/>
      <w:r>
        <w:t>(</w:t>
      </w:r>
      <w:proofErr w:type="gramEnd"/>
      <w:r>
        <w:t xml:space="preserve">) présentes dans le model </w:t>
      </w:r>
      <w:proofErr w:type="spellStart"/>
      <w:r w:rsidRPr="008E561B">
        <w:rPr>
          <w:b/>
          <w:bCs/>
        </w:rPr>
        <w:t>Users</w:t>
      </w:r>
      <w:proofErr w:type="spellEnd"/>
      <w:r>
        <w:rPr>
          <w:b/>
          <w:bCs/>
        </w:rPr>
        <w:t>.</w:t>
      </w:r>
    </w:p>
    <w:p w14:paraId="2004F0D3" w14:textId="7BAF1EB1" w:rsidR="008E561B" w:rsidRDefault="005D4FE4" w:rsidP="002A16D8">
      <w:r>
        <w:rPr>
          <w:b/>
          <w:bCs/>
        </w:rPr>
        <w:t xml:space="preserve"> </w:t>
      </w:r>
      <w:r>
        <w:t>Cette fonction est un ensemble d’imbrication</w:t>
      </w:r>
      <w:ins w:id="694" w:author="Julie Chiarandini Bolioli" w:date="2024-05-08T10:35:00Z">
        <w:r w:rsidR="00AB45DA">
          <w:t>s</w:t>
        </w:r>
      </w:ins>
      <w:r>
        <w:t xml:space="preserve"> de </w:t>
      </w:r>
      <w:r w:rsidRPr="005D4FE4">
        <w:rPr>
          <w:b/>
          <w:bCs/>
        </w:rPr>
        <w:t>If</w:t>
      </w:r>
      <w:proofErr w:type="gramStart"/>
      <w:r w:rsidRPr="005D4FE4">
        <w:rPr>
          <w:b/>
          <w:bCs/>
        </w:rPr>
        <w:t xml:space="preserve"> ..</w:t>
      </w:r>
      <w:proofErr w:type="spellStart"/>
      <w:proofErr w:type="gramEnd"/>
      <w:r w:rsidRPr="005D4FE4">
        <w:rPr>
          <w:b/>
          <w:bCs/>
        </w:rPr>
        <w:t>Else</w:t>
      </w:r>
      <w:proofErr w:type="spellEnd"/>
      <w:r w:rsidRPr="005D4FE4">
        <w:rPr>
          <w:b/>
          <w:bCs/>
        </w:rPr>
        <w:t xml:space="preserve"> </w:t>
      </w:r>
      <w:r>
        <w:t xml:space="preserve">afin de permettre de gérer </w:t>
      </w:r>
      <w:del w:id="695" w:author="Julie Chiarandini Bolioli" w:date="2024-05-08T10:35:00Z">
        <w:r w:rsidDel="00AB45DA">
          <w:delText xml:space="preserve"> </w:delText>
        </w:r>
      </w:del>
      <w:r>
        <w:t>un ensemble de cas de figures et de pouvoir répondre le cas échéant.</w:t>
      </w:r>
    </w:p>
    <w:p w14:paraId="138603D5" w14:textId="12366B39" w:rsidR="005D4FE4" w:rsidRDefault="007D733F" w:rsidP="002A16D8">
      <w:r>
        <w:t xml:space="preserve">Pour </w:t>
      </w:r>
      <w:ins w:id="696" w:author="Julie Chiarandini Bolioli" w:date="2024-05-08T10:37:00Z">
        <w:r w:rsidR="00AB45DA">
          <w:t>démarrer</w:t>
        </w:r>
      </w:ins>
      <w:del w:id="697" w:author="Julie Chiarandini Bolioli" w:date="2024-05-08T10:37:00Z">
        <w:r w:rsidR="00165CC6" w:rsidDel="00AB45DA">
          <w:delText>commencer</w:delText>
        </w:r>
      </w:del>
      <w:r>
        <w:t xml:space="preserve"> les variables </w:t>
      </w:r>
      <w:r w:rsidRPr="007D733F">
        <w:rPr>
          <w:b/>
          <w:bCs/>
        </w:rPr>
        <w:t>$_POST[‘</w:t>
      </w:r>
      <w:proofErr w:type="spellStart"/>
      <w:r w:rsidRPr="007D733F">
        <w:rPr>
          <w:b/>
          <w:bCs/>
        </w:rPr>
        <w:t>nom_de_linput_côté_front</w:t>
      </w:r>
      <w:proofErr w:type="spellEnd"/>
      <w:r w:rsidRPr="007D733F">
        <w:rPr>
          <w:b/>
          <w:bCs/>
        </w:rPr>
        <w:t>’]</w:t>
      </w:r>
      <w:r>
        <w:rPr>
          <w:b/>
          <w:bCs/>
        </w:rPr>
        <w:t xml:space="preserve"> </w:t>
      </w:r>
      <w:r w:rsidRPr="007D733F">
        <w:t>permet</w:t>
      </w:r>
      <w:ins w:id="698" w:author="Julie Chiarandini Bolioli" w:date="2024-05-08T10:36:00Z">
        <w:r w:rsidR="00AB45DA">
          <w:t>tent</w:t>
        </w:r>
      </w:ins>
      <w:r w:rsidRPr="007D733F">
        <w:t xml:space="preserve"> d’indiquer</w:t>
      </w:r>
      <w:r>
        <w:t xml:space="preserve"> en PHP que nous somme sur une méthode </w:t>
      </w:r>
      <w:r w:rsidRPr="007D733F">
        <w:rPr>
          <w:b/>
          <w:bCs/>
        </w:rPr>
        <w:t>POST</w:t>
      </w:r>
      <w:r>
        <w:t xml:space="preserve"> (qui envoie des informations).  </w:t>
      </w:r>
    </w:p>
    <w:p w14:paraId="723BE485" w14:textId="07F85AD0" w:rsidR="005D4FE4" w:rsidRDefault="005D4FE4" w:rsidP="002A16D8">
      <w:r>
        <w:t>Je</w:t>
      </w:r>
      <w:ins w:id="699" w:author="Julie Chiarandini Bolioli" w:date="2024-05-08T10:37:00Z">
        <w:r w:rsidR="00AB45DA">
          <w:t xml:space="preserve"> commence </w:t>
        </w:r>
      </w:ins>
      <w:del w:id="700" w:author="Julie Chiarandini Bolioli" w:date="2024-05-08T10:37:00Z">
        <w:r w:rsidDel="00AB45DA">
          <w:delText xml:space="preserve"> </w:delText>
        </w:r>
        <w:r w:rsidR="00165CC6" w:rsidDel="00AB45DA">
          <w:delText>débute</w:delText>
        </w:r>
        <w:r w:rsidR="00960F14" w:rsidDel="00AB45DA">
          <w:delText xml:space="preserve"> </w:delText>
        </w:r>
      </w:del>
      <w:r>
        <w:t xml:space="preserve">par vérifier </w:t>
      </w:r>
      <w:r w:rsidR="00685F7B">
        <w:t>si le bouton est bien défini</w:t>
      </w:r>
      <w:del w:id="701" w:author="Julie Chiarandini Bolioli" w:date="2024-05-08T10:36:00Z">
        <w:r w:rsidR="00685F7B" w:rsidDel="00AB45DA">
          <w:delText>e</w:delText>
        </w:r>
      </w:del>
      <w:r w:rsidR="00685F7B">
        <w:t xml:space="preserve"> grâce à la méthode </w:t>
      </w:r>
      <w:proofErr w:type="spellStart"/>
      <w:proofErr w:type="gramStart"/>
      <w:r w:rsidR="00685F7B" w:rsidRPr="00685F7B">
        <w:rPr>
          <w:b/>
          <w:bCs/>
        </w:rPr>
        <w:t>isset</w:t>
      </w:r>
      <w:proofErr w:type="spellEnd"/>
      <w:r w:rsidR="00685F7B" w:rsidRPr="00685F7B">
        <w:rPr>
          <w:b/>
          <w:bCs/>
        </w:rPr>
        <w:t>(</w:t>
      </w:r>
      <w:proofErr w:type="gramEnd"/>
      <w:r w:rsidR="00685F7B" w:rsidRPr="00685F7B">
        <w:rPr>
          <w:b/>
          <w:bCs/>
        </w:rPr>
        <w:t>)</w:t>
      </w:r>
      <w:r w:rsidR="00685F7B">
        <w:rPr>
          <w:b/>
          <w:bCs/>
        </w:rPr>
        <w:t xml:space="preserve">, </w:t>
      </w:r>
      <w:r w:rsidR="00685F7B">
        <w:t xml:space="preserve">cette méthode va renvoyer </w:t>
      </w:r>
      <w:proofErr w:type="spellStart"/>
      <w:r w:rsidR="00685F7B" w:rsidRPr="00685F7B">
        <w:rPr>
          <w:b/>
          <w:bCs/>
        </w:rPr>
        <w:t>true</w:t>
      </w:r>
      <w:proofErr w:type="spellEnd"/>
      <w:r w:rsidR="00685F7B">
        <w:t xml:space="preserve"> si la variable est définie (ici si le bouton est bien cliqué). Dans le cas contraire, elle renvoie </w:t>
      </w:r>
      <w:r w:rsidR="00685F7B" w:rsidRPr="00685F7B">
        <w:rPr>
          <w:b/>
          <w:bCs/>
        </w:rPr>
        <w:t>false</w:t>
      </w:r>
      <w:r w:rsidR="00685F7B">
        <w:t xml:space="preserve"> et rien ne se passe.</w:t>
      </w:r>
    </w:p>
    <w:p w14:paraId="77844A56" w14:textId="3C745511" w:rsidR="00A10F4D" w:rsidRDefault="00685F7B" w:rsidP="002A16D8">
      <w:r>
        <w:t xml:space="preserve">Une fois </w:t>
      </w:r>
      <w:r w:rsidR="007D733F">
        <w:t>cette première étape pass</w:t>
      </w:r>
      <w:r w:rsidR="00165CC6">
        <w:t>ée, je vérifie avec</w:t>
      </w:r>
      <w:proofErr w:type="gramStart"/>
      <w:r w:rsidR="00165CC6">
        <w:t> </w:t>
      </w:r>
      <w:r w:rsidR="00165CC6" w:rsidRPr="00165CC6">
        <w:rPr>
          <w:b/>
          <w:bCs/>
        </w:rPr>
        <w:t>!</w:t>
      </w:r>
      <w:proofErr w:type="spellStart"/>
      <w:r w:rsidR="00165CC6" w:rsidRPr="00165CC6">
        <w:rPr>
          <w:b/>
          <w:bCs/>
        </w:rPr>
        <w:t>empty</w:t>
      </w:r>
      <w:proofErr w:type="spellEnd"/>
      <w:proofErr w:type="gramEnd"/>
      <w:r w:rsidR="00165CC6" w:rsidRPr="00165CC6">
        <w:rPr>
          <w:b/>
          <w:bCs/>
        </w:rPr>
        <w:t>($_POST[« </w:t>
      </w:r>
      <w:proofErr w:type="spellStart"/>
      <w:r w:rsidR="00165CC6" w:rsidRPr="00165CC6">
        <w:rPr>
          <w:b/>
          <w:bCs/>
        </w:rPr>
        <w:t>reciper</w:t>
      </w:r>
      <w:proofErr w:type="spellEnd"/>
      <w:r w:rsidR="00165CC6" w:rsidRPr="00165CC6">
        <w:rPr>
          <w:b/>
          <w:bCs/>
        </w:rPr>
        <w:t> »]</w:t>
      </w:r>
      <w:r w:rsidR="00165CC6">
        <w:t xml:space="preserve"> que l’ensemble des champs ne soi</w:t>
      </w:r>
      <w:ins w:id="702" w:author="Julie Chiarandini Bolioli" w:date="2024-05-08T10:37:00Z">
        <w:r w:rsidR="005E2D6C">
          <w:t>en</w:t>
        </w:r>
      </w:ins>
      <w:r w:rsidR="00165CC6">
        <w:t>t pas vides. Si le cas se présente</w:t>
      </w:r>
      <w:r w:rsidR="00960F14">
        <w:t>, le programme sort de la condition et renvoi</w:t>
      </w:r>
      <w:ins w:id="703" w:author="Julie Chiarandini Bolioli" w:date="2024-05-08T10:38:00Z">
        <w:r w:rsidR="005E2D6C">
          <w:t>e</w:t>
        </w:r>
      </w:ins>
      <w:r w:rsidR="00960F14">
        <w:t xml:space="preserve"> vers le </w:t>
      </w:r>
      <w:proofErr w:type="spellStart"/>
      <w:r w:rsidR="00960F14" w:rsidRPr="00960F14">
        <w:rPr>
          <w:b/>
          <w:bCs/>
        </w:rPr>
        <w:t>else</w:t>
      </w:r>
      <w:proofErr w:type="spellEnd"/>
      <w:r w:rsidR="00960F14">
        <w:t xml:space="preserve">, qui affichera, grâce à </w:t>
      </w:r>
      <w:r w:rsidR="00960F14" w:rsidRPr="00960F14">
        <w:rPr>
          <w:b/>
          <w:bCs/>
        </w:rPr>
        <w:t>$</w:t>
      </w:r>
      <w:proofErr w:type="spellStart"/>
      <w:r w:rsidR="00960F14" w:rsidRPr="00960F14">
        <w:rPr>
          <w:b/>
          <w:bCs/>
        </w:rPr>
        <w:t>error</w:t>
      </w:r>
      <w:proofErr w:type="spellEnd"/>
      <w:r w:rsidR="00960F14">
        <w:rPr>
          <w:b/>
          <w:bCs/>
        </w:rPr>
        <w:t>,</w:t>
      </w:r>
      <w:r w:rsidR="00960F14">
        <w:t xml:space="preserve"> un message d’erreur, ici « Merci de remplir les champs ».</w:t>
      </w:r>
    </w:p>
    <w:p w14:paraId="7EDAA4A5" w14:textId="4B96E2C1" w:rsidR="00A10F4D" w:rsidRPr="008F2761" w:rsidRDefault="00A10F4D" w:rsidP="002A16D8">
      <w:r>
        <w:t xml:space="preserve">Si tous les champs sont bien </w:t>
      </w:r>
      <w:r w:rsidR="00CB45A0">
        <w:t>remplis</w:t>
      </w:r>
      <w:r>
        <w:t xml:space="preserve">, le programme </w:t>
      </w:r>
      <w:del w:id="704" w:author="Julie Chiarandini Bolioli" w:date="2024-05-08T10:38:00Z">
        <w:r w:rsidDel="005E2D6C">
          <w:delText xml:space="preserve">va maintenant procéder </w:delText>
        </w:r>
      </w:del>
      <w:ins w:id="705" w:author="Julie Chiarandini Bolioli" w:date="2024-05-08T10:38:00Z">
        <w:r w:rsidR="005E2D6C">
          <w:t xml:space="preserve">procède </w:t>
        </w:r>
      </w:ins>
      <w:r>
        <w:t xml:space="preserve">à </w:t>
      </w:r>
      <w:ins w:id="706" w:author="Julie Chiarandini Bolioli" w:date="2024-05-08T10:38:00Z">
        <w:r w:rsidR="005E2D6C">
          <w:t>deux</w:t>
        </w:r>
      </w:ins>
      <w:del w:id="707" w:author="Julie Chiarandini Bolioli" w:date="2024-05-08T10:38:00Z">
        <w:r w:rsidDel="005E2D6C">
          <w:delText>2</w:delText>
        </w:r>
      </w:del>
      <w:r>
        <w:t xml:space="preserve"> vérifications</w:t>
      </w:r>
      <w:ins w:id="708" w:author="Julie Chiarandini Bolioli" w:date="2024-05-08T10:39:00Z">
        <w:r w:rsidR="005E2D6C">
          <w:t> :</w:t>
        </w:r>
      </w:ins>
      <w:r w:rsidR="00CB45A0">
        <w:t xml:space="preserve"> que </w:t>
      </w:r>
      <w:r w:rsidR="00497245">
        <w:t>le destinataire</w:t>
      </w:r>
      <w:r w:rsidR="00CB45A0">
        <w:t xml:space="preserve"> </w:t>
      </w:r>
      <w:del w:id="709" w:author="Julie Chiarandini Bolioli" w:date="2024-05-08T10:39:00Z">
        <w:r w:rsidR="00CB45A0" w:rsidDel="005E2D6C">
          <w:delText xml:space="preserve">est </w:delText>
        </w:r>
      </w:del>
      <w:ins w:id="710" w:author="Julie Chiarandini Bolioli" w:date="2024-05-08T10:39:00Z">
        <w:r w:rsidR="005E2D6C">
          <w:t xml:space="preserve">soit </w:t>
        </w:r>
      </w:ins>
      <w:r w:rsidR="00CB45A0">
        <w:t>bien différent</w:t>
      </w:r>
      <w:del w:id="711" w:author="Julie Chiarandini Bolioli" w:date="2024-05-08T10:39:00Z">
        <w:r w:rsidR="00CB45A0" w:rsidDel="005E2D6C">
          <w:delText>s</w:delText>
        </w:r>
      </w:del>
      <w:r w:rsidR="00CB45A0">
        <w:t xml:space="preserve"> </w:t>
      </w:r>
      <w:r w:rsidR="00497245">
        <w:t>du champ</w:t>
      </w:r>
      <w:del w:id="712" w:author="Julie Chiarandini Bolioli" w:date="2024-05-08T10:39:00Z">
        <w:r w:rsidR="00497245" w:rsidDel="005E2D6C">
          <w:delText>s</w:delText>
        </w:r>
      </w:del>
      <w:r w:rsidR="00497245">
        <w:t xml:space="preserve"> « pseudo » (</w:t>
      </w:r>
      <w:r w:rsidR="00497245" w:rsidRPr="00497245">
        <w:rPr>
          <w:i/>
          <w:iCs/>
        </w:rPr>
        <w:t>ndlr : pseudo est la valeur du champ vide</w:t>
      </w:r>
      <w:r w:rsidR="00497245">
        <w:t>)</w:t>
      </w:r>
      <w:r w:rsidR="00D27873">
        <w:t xml:space="preserve"> </w:t>
      </w:r>
      <w:r w:rsidR="00D27873" w:rsidRPr="00D27873">
        <w:rPr>
          <w:b/>
          <w:bCs/>
        </w:rPr>
        <w:t>$_POST[‘</w:t>
      </w:r>
      <w:proofErr w:type="spellStart"/>
      <w:r w:rsidR="00D27873" w:rsidRPr="00D27873">
        <w:rPr>
          <w:b/>
          <w:bCs/>
        </w:rPr>
        <w:t>reciper</w:t>
      </w:r>
      <w:proofErr w:type="spellEnd"/>
      <w:r w:rsidR="00D27873" w:rsidRPr="00D27873">
        <w:rPr>
          <w:b/>
          <w:bCs/>
        </w:rPr>
        <w:t>’]</w:t>
      </w:r>
      <w:proofErr w:type="gramStart"/>
      <w:r w:rsidR="00D27873" w:rsidRPr="00D27873">
        <w:rPr>
          <w:b/>
          <w:bCs/>
        </w:rPr>
        <w:t> !=</w:t>
      </w:r>
      <w:proofErr w:type="gramEnd"/>
      <w:r w:rsidR="00D27873" w:rsidRPr="00D27873">
        <w:rPr>
          <w:b/>
          <w:bCs/>
        </w:rPr>
        <w:t xml:space="preserve"> « pseudo »</w:t>
      </w:r>
      <w:r w:rsidR="00497245">
        <w:t xml:space="preserve"> et qu’il </w:t>
      </w:r>
      <w:del w:id="713" w:author="Julie Chiarandini Bolioli" w:date="2024-05-08T10:39:00Z">
        <w:r w:rsidR="00497245" w:rsidDel="005E2D6C">
          <w:delText xml:space="preserve">est </w:delText>
        </w:r>
      </w:del>
      <w:ins w:id="714" w:author="Julie Chiarandini Bolioli" w:date="2024-05-08T10:39:00Z">
        <w:r w:rsidR="005E2D6C">
          <w:t xml:space="preserve">soit </w:t>
        </w:r>
      </w:ins>
      <w:r w:rsidR="00497245">
        <w:t>différent de la variable de login </w:t>
      </w:r>
      <w:r w:rsidR="00D27873" w:rsidRPr="00D27873">
        <w:rPr>
          <w:b/>
          <w:bCs/>
        </w:rPr>
        <w:t>$_POST[‘</w:t>
      </w:r>
      <w:proofErr w:type="spellStart"/>
      <w:r w:rsidR="00D27873" w:rsidRPr="00D27873">
        <w:rPr>
          <w:b/>
          <w:bCs/>
        </w:rPr>
        <w:t>reciper</w:t>
      </w:r>
      <w:proofErr w:type="spellEnd"/>
      <w:r w:rsidR="00D27873" w:rsidRPr="00D27873">
        <w:rPr>
          <w:b/>
          <w:bCs/>
        </w:rPr>
        <w:t xml:space="preserve">’] != </w:t>
      </w:r>
      <w:r w:rsidR="00D27873">
        <w:rPr>
          <w:b/>
          <w:bCs/>
        </w:rPr>
        <w:t>$_SESSION[‘id’]</w:t>
      </w:r>
      <w:r w:rsidR="008F2761">
        <w:t>. Si la condition n’est pas rempli</w:t>
      </w:r>
      <w:ins w:id="715" w:author="Julie Chiarandini Bolioli" w:date="2024-05-08T10:39:00Z">
        <w:r w:rsidR="005E2D6C">
          <w:t>e</w:t>
        </w:r>
      </w:ins>
      <w:r w:rsidR="008F2761">
        <w:t>, le programme renvoi</w:t>
      </w:r>
      <w:ins w:id="716" w:author="Julie Chiarandini Bolioli" w:date="2024-05-08T10:39:00Z">
        <w:r w:rsidR="005E2D6C">
          <w:t>e</w:t>
        </w:r>
      </w:ins>
      <w:r w:rsidR="008F2761">
        <w:t xml:space="preserve"> un message d’er</w:t>
      </w:r>
      <w:ins w:id="717" w:author="Julie Chiarandini Bolioli" w:date="2024-05-08T10:39:00Z">
        <w:r w:rsidR="005E2D6C">
          <w:t>r</w:t>
        </w:r>
      </w:ins>
      <w:r w:rsidR="008F2761">
        <w:t xml:space="preserve">eur, ici : </w:t>
      </w:r>
      <w:r w:rsidR="00BF4986">
        <w:t>« Veuillez</w:t>
      </w:r>
      <w:r w:rsidR="008F2761">
        <w:t xml:space="preserve"> renseigner un destinataire »</w:t>
      </w:r>
    </w:p>
    <w:p w14:paraId="03D81B18" w14:textId="22E11E9E" w:rsidR="00960F14" w:rsidRDefault="00A10F4D" w:rsidP="002A16D8">
      <w:r>
        <w:t xml:space="preserve">Si le destinataire est bien différent, </w:t>
      </w:r>
      <w:r w:rsidR="00960F14">
        <w:t xml:space="preserve">le programme continue et vient nettoyer les champs grâce à la fonction </w:t>
      </w:r>
      <w:proofErr w:type="gramStart"/>
      <w:r w:rsidR="00960F14" w:rsidRPr="00960F14">
        <w:rPr>
          <w:b/>
          <w:bCs/>
        </w:rPr>
        <w:t>Utilitaire ::</w:t>
      </w:r>
      <w:proofErr w:type="spellStart"/>
      <w:proofErr w:type="gramEnd"/>
      <w:r w:rsidR="00960F14" w:rsidRPr="00960F14">
        <w:rPr>
          <w:b/>
          <w:bCs/>
        </w:rPr>
        <w:t>CleanInput</w:t>
      </w:r>
      <w:proofErr w:type="spellEnd"/>
      <w:r w:rsidR="00960F14">
        <w:t xml:space="preserve"> (</w:t>
      </w:r>
      <w:del w:id="718" w:author="Julie Chiarandini Bolioli" w:date="2024-05-08T10:39:00Z">
        <w:r w:rsidR="00960F14" w:rsidDel="005E2D6C">
          <w:delText xml:space="preserve">présenter </w:delText>
        </w:r>
      </w:del>
      <w:ins w:id="719" w:author="Julie Chiarandini Bolioli" w:date="2024-05-08T10:39:00Z">
        <w:r w:rsidR="005E2D6C">
          <w:t xml:space="preserve">présentée </w:t>
        </w:r>
      </w:ins>
      <w:ins w:id="720" w:author="Julie Chiarandini Bolioli" w:date="2024-05-08T10:40:00Z">
        <w:r w:rsidR="005E2D6C">
          <w:t>dans</w:t>
        </w:r>
      </w:ins>
      <w:del w:id="721" w:author="Julie Chiarandini Bolioli" w:date="2024-05-08T10:39:00Z">
        <w:r w:rsidR="00960F14" w:rsidDel="005E2D6C">
          <w:delText>à</w:delText>
        </w:r>
      </w:del>
      <w:r w:rsidR="00960F14">
        <w:t xml:space="preserve"> l’Annexe [A PRECISER])</w:t>
      </w:r>
    </w:p>
    <w:p w14:paraId="4C33EBA9" w14:textId="73D4872F" w:rsidR="00960F14" w:rsidRPr="00BF4986" w:rsidRDefault="00960F14" w:rsidP="002A16D8">
      <w:r>
        <w:t xml:space="preserve">Une fois les champs </w:t>
      </w:r>
      <w:r w:rsidR="00A10F4D">
        <w:t>nettoy</w:t>
      </w:r>
      <w:r w:rsidR="008F2761">
        <w:t xml:space="preserve">és, je passe aux différents attributs de la classe Messages, les variables </w:t>
      </w:r>
      <w:del w:id="722" w:author="Julie Chiarandini Bolioli" w:date="2024-05-08T10:40:00Z">
        <w:r w:rsidR="008F2761" w:rsidDel="005E2D6C">
          <w:delText xml:space="preserve">récupérer </w:delText>
        </w:r>
      </w:del>
      <w:ins w:id="723" w:author="Julie Chiarandini Bolioli" w:date="2024-05-08T10:40:00Z">
        <w:r w:rsidR="005E2D6C">
          <w:t xml:space="preserve">récupérées </w:t>
        </w:r>
      </w:ins>
      <w:r w:rsidR="008F2761">
        <w:t>dans le formulaire (</w:t>
      </w:r>
      <w:r w:rsidR="008F2761" w:rsidRPr="008F2761">
        <w:rPr>
          <w:b/>
          <w:bCs/>
        </w:rPr>
        <w:t>$</w:t>
      </w:r>
      <w:proofErr w:type="spellStart"/>
      <w:r w:rsidR="008F2761" w:rsidRPr="008F2761">
        <w:rPr>
          <w:b/>
          <w:bCs/>
        </w:rPr>
        <w:t>this</w:t>
      </w:r>
      <w:proofErr w:type="spellEnd"/>
      <w:r w:rsidR="008F2761" w:rsidRPr="008F2761">
        <w:rPr>
          <w:b/>
          <w:bCs/>
        </w:rPr>
        <w:t>-&gt;</w:t>
      </w:r>
      <w:proofErr w:type="spellStart"/>
      <w:r w:rsidR="008F2761" w:rsidRPr="008F2761">
        <w:rPr>
          <w:b/>
          <w:bCs/>
        </w:rPr>
        <w:t>getSender</w:t>
      </w:r>
      <w:proofErr w:type="spellEnd"/>
      <w:proofErr w:type="gramStart"/>
      <w:r w:rsidR="008F2761" w:rsidRPr="008F2761">
        <w:rPr>
          <w:b/>
          <w:bCs/>
        </w:rPr>
        <w:t>()-</w:t>
      </w:r>
      <w:proofErr w:type="gramEnd"/>
      <w:r w:rsidR="008F2761" w:rsidRPr="008F2761">
        <w:rPr>
          <w:b/>
          <w:bCs/>
        </w:rPr>
        <w:t>&gt;</w:t>
      </w:r>
      <w:proofErr w:type="spellStart"/>
      <w:r w:rsidR="008F2761" w:rsidRPr="008F2761">
        <w:rPr>
          <w:b/>
          <w:bCs/>
        </w:rPr>
        <w:t>setId</w:t>
      </w:r>
      <w:proofErr w:type="spellEnd"/>
      <w:r w:rsidR="008F2761" w:rsidRPr="008F2761">
        <w:rPr>
          <w:b/>
          <w:bCs/>
        </w:rPr>
        <w:t>($_Session[‘id’]</w:t>
      </w:r>
      <w:r w:rsidR="008F2761" w:rsidRPr="008F2761">
        <w:t>)</w:t>
      </w:r>
      <w:r w:rsidR="00BF4986">
        <w:t xml:space="preserve"> et je lance la fonction </w:t>
      </w:r>
      <w:proofErr w:type="spellStart"/>
      <w:r w:rsidR="00BF4986" w:rsidRPr="00BF4986">
        <w:rPr>
          <w:b/>
          <w:bCs/>
        </w:rPr>
        <w:t>insertMessages</w:t>
      </w:r>
      <w:proofErr w:type="spellEnd"/>
      <w:r w:rsidR="00BF4986">
        <w:t xml:space="preserve"> ( </w:t>
      </w:r>
      <w:r w:rsidR="00BF4986" w:rsidRPr="00BF4986">
        <w:rPr>
          <w:b/>
          <w:bCs/>
        </w:rPr>
        <w:t>$</w:t>
      </w:r>
      <w:proofErr w:type="spellStart"/>
      <w:r w:rsidR="00BF4986" w:rsidRPr="00BF4986">
        <w:rPr>
          <w:b/>
          <w:bCs/>
        </w:rPr>
        <w:t>this</w:t>
      </w:r>
      <w:proofErr w:type="spellEnd"/>
      <w:r w:rsidR="00BF4986" w:rsidRPr="00BF4986">
        <w:rPr>
          <w:b/>
          <w:bCs/>
        </w:rPr>
        <w:t>-&gt;</w:t>
      </w:r>
      <w:proofErr w:type="spellStart"/>
      <w:r w:rsidR="00BF4986" w:rsidRPr="00BF4986">
        <w:rPr>
          <w:b/>
          <w:bCs/>
        </w:rPr>
        <w:t>insertMessage</w:t>
      </w:r>
      <w:proofErr w:type="spellEnd"/>
      <w:r w:rsidR="00BF4986" w:rsidRPr="00BF4986">
        <w:rPr>
          <w:b/>
          <w:bCs/>
        </w:rPr>
        <w:t>()</w:t>
      </w:r>
      <w:r w:rsidR="00BF4986">
        <w:t xml:space="preserve"> ) je profite</w:t>
      </w:r>
      <w:del w:id="724" w:author="Julie Chiarandini Bolioli" w:date="2024-05-08T10:40:00Z">
        <w:r w:rsidR="00BF4986" w:rsidDel="005E2D6C">
          <w:delText>s</w:delText>
        </w:r>
      </w:del>
      <w:r w:rsidR="00BF4986">
        <w:t xml:space="preserve"> de la variable  «</w:t>
      </w:r>
      <w:proofErr w:type="spellStart"/>
      <w:r w:rsidR="00BF4986">
        <w:t>error</w:t>
      </w:r>
      <w:proofErr w:type="spellEnd"/>
      <w:r w:rsidR="00BF4986">
        <w:t> »  pour afficher un message de succès.</w:t>
      </w:r>
    </w:p>
    <w:p w14:paraId="5BDC900C" w14:textId="77777777" w:rsidR="005D4FE4" w:rsidRPr="005D4FE4" w:rsidRDefault="005D4FE4" w:rsidP="002A16D8"/>
    <w:p w14:paraId="378B3393" w14:textId="477F3B73" w:rsidR="000400CB" w:rsidRPr="000400CB" w:rsidRDefault="00650A08" w:rsidP="002A16D8">
      <w:r>
        <w:t xml:space="preserve">[SCREEN RENDU FINAL] Le rendu final est en Annexe [ANNEXE A PRECISER] </w:t>
      </w:r>
    </w:p>
    <w:p w14:paraId="7C423546" w14:textId="77777777" w:rsidR="006921A8" w:rsidRDefault="006921A8" w:rsidP="002A16D8"/>
    <w:p w14:paraId="2530071E" w14:textId="77777777" w:rsidR="0082599A" w:rsidRDefault="0082599A" w:rsidP="002A16D8"/>
    <w:p w14:paraId="5C6A5A74" w14:textId="77777777" w:rsidR="004E4DF6" w:rsidRDefault="004E4DF6" w:rsidP="002A16D8"/>
    <w:p w14:paraId="4A3242FD" w14:textId="77777777" w:rsidR="00650A08" w:rsidRDefault="00650A08" w:rsidP="002A16D8"/>
    <w:p w14:paraId="1F210768" w14:textId="67D5B29D" w:rsidR="00650A08" w:rsidRDefault="00650A08" w:rsidP="002A16D8">
      <w:r>
        <w:tab/>
        <w:t>CONCLUSION</w:t>
      </w:r>
    </w:p>
    <w:p w14:paraId="7C726483" w14:textId="77777777" w:rsidR="00650A08" w:rsidRDefault="00650A08" w:rsidP="002A16D8"/>
    <w:p w14:paraId="1006C729" w14:textId="79403704" w:rsidR="00650A08" w:rsidRDefault="005E6235" w:rsidP="002A16D8">
      <w:r>
        <w:t>Ce projet m’a permis d’approfondir l’ensemble de</w:t>
      </w:r>
      <w:ins w:id="725" w:author="Julie Chiarandini Bolioli" w:date="2024-05-08T10:40:00Z">
        <w:r w:rsidR="00EC01DA">
          <w:t>s</w:t>
        </w:r>
      </w:ins>
      <w:r>
        <w:t xml:space="preserve"> connaissances que j’ai pu acquérir tout au long de ma formation au sein du Pôle Numérique de l’ADRAR et m’a aussi conforté </w:t>
      </w:r>
      <w:del w:id="726" w:author="Julie Chiarandini Bolioli" w:date="2024-05-08T10:41:00Z">
        <w:r w:rsidDel="00EC01DA">
          <w:delText xml:space="preserve">mes </w:delText>
        </w:r>
      </w:del>
      <w:ins w:id="727" w:author="Julie Chiarandini Bolioli" w:date="2024-05-08T10:41:00Z">
        <w:r w:rsidR="00EC01DA">
          <w:t xml:space="preserve">mon </w:t>
        </w:r>
      </w:ins>
      <w:r>
        <w:t>choix de reconversion professionnelle.</w:t>
      </w:r>
    </w:p>
    <w:p w14:paraId="19BEE056" w14:textId="4A261485" w:rsidR="005E6235" w:rsidRDefault="005E6235" w:rsidP="002A16D8">
      <w:r>
        <w:t xml:space="preserve">Je connaissais déjà </w:t>
      </w:r>
      <w:del w:id="728" w:author="Julie Chiarandini Bolioli" w:date="2024-05-08T10:41:00Z">
        <w:r w:rsidR="00462B43" w:rsidDel="00EC01DA">
          <w:delText>mes sensibilités</w:delText>
        </w:r>
      </w:del>
      <w:ins w:id="729" w:author="Julie Chiarandini Bolioli" w:date="2024-05-08T10:41:00Z">
        <w:r w:rsidR="00EC01DA">
          <w:t>mon attrait</w:t>
        </w:r>
      </w:ins>
      <w:r w:rsidR="00462B43">
        <w:t xml:space="preserve"> concernant la partie Front End</w:t>
      </w:r>
      <w:ins w:id="730" w:author="Julie Chiarandini Bolioli" w:date="2024-05-08T10:41:00Z">
        <w:r w:rsidR="00EC01DA">
          <w:t>,</w:t>
        </w:r>
      </w:ins>
      <w:r w:rsidR="00462B43">
        <w:t xml:space="preserve"> mais </w:t>
      </w:r>
      <w:del w:id="731" w:author="Julie Chiarandini Bolioli" w:date="2024-05-08T10:41:00Z">
        <w:r w:rsidR="00462B43" w:rsidDel="00EC01DA">
          <w:delText xml:space="preserve">au </w:delText>
        </w:r>
      </w:del>
      <w:del w:id="732" w:author="Julie Chiarandini Bolioli" w:date="2024-05-08T10:42:00Z">
        <w:r w:rsidR="00462B43" w:rsidDel="00EC01DA">
          <w:delText>plus le projet avanc</w:delText>
        </w:r>
      </w:del>
      <w:del w:id="733" w:author="Julie Chiarandini Bolioli" w:date="2024-05-08T10:41:00Z">
        <w:r w:rsidR="00462B43" w:rsidDel="00EC01DA">
          <w:delText>é</w:delText>
        </w:r>
      </w:del>
      <w:del w:id="734" w:author="Julie Chiarandini Bolioli" w:date="2024-05-08T10:42:00Z">
        <w:r w:rsidR="00462B43" w:rsidDel="00EC01DA">
          <w:delText>,</w:delText>
        </w:r>
      </w:del>
      <w:del w:id="735" w:author="Julie Chiarandini Bolioli" w:date="2024-05-08T10:41:00Z">
        <w:r w:rsidR="00462B43" w:rsidDel="00EC01DA">
          <w:delText xml:space="preserve"> au </w:delText>
        </w:r>
      </w:del>
      <w:del w:id="736" w:author="Julie Chiarandini Bolioli" w:date="2024-05-08T10:42:00Z">
        <w:r w:rsidR="00462B43" w:rsidDel="00EC01DA">
          <w:delText>plus</w:delText>
        </w:r>
      </w:del>
      <w:ins w:id="737" w:author="Julie Chiarandini Bolioli" w:date="2024-05-08T10:42:00Z">
        <w:r w:rsidR="00EC01DA">
          <w:t>au fur et à mesure de l’avancement du projet,</w:t>
        </w:r>
      </w:ins>
      <w:r w:rsidR="00462B43">
        <w:t xml:space="preserve"> j</w:t>
      </w:r>
      <w:del w:id="738" w:author="Julie Chiarandini Bolioli" w:date="2024-05-08T10:42:00Z">
        <w:r w:rsidR="00462B43" w:rsidDel="00EC01DA">
          <w:delText xml:space="preserve">e découvrais </w:delText>
        </w:r>
      </w:del>
      <w:ins w:id="739" w:author="Julie Chiarandini Bolioli" w:date="2024-05-08T10:42:00Z">
        <w:r w:rsidR="00EC01DA">
          <w:t xml:space="preserve">’ai découvert </w:t>
        </w:r>
      </w:ins>
      <w:r w:rsidR="00462B43">
        <w:t>la partie Back End et</w:t>
      </w:r>
      <w:del w:id="740" w:author="Julie Chiarandini Bolioli" w:date="2024-05-08T10:42:00Z">
        <w:r w:rsidR="00462B43" w:rsidDel="00EC01DA">
          <w:delText>, de ce fait</w:delText>
        </w:r>
      </w:del>
      <w:r w:rsidR="00462B43">
        <w:t xml:space="preserve"> mon appétence pour ce</w:t>
      </w:r>
      <w:r w:rsidR="002F4863">
        <w:t>s</w:t>
      </w:r>
      <w:commentRangeStart w:id="741"/>
      <w:r w:rsidR="00462B43">
        <w:t xml:space="preserve"> langage</w:t>
      </w:r>
      <w:commentRangeEnd w:id="741"/>
      <w:r w:rsidR="00EC01DA">
        <w:rPr>
          <w:rStyle w:val="Marquedecommentaire"/>
        </w:rPr>
        <w:commentReference w:id="741"/>
      </w:r>
      <w:r w:rsidR="002F4863">
        <w:t>s</w:t>
      </w:r>
      <w:r w:rsidR="00462B43">
        <w:t xml:space="preserve"> qui me plait aussi énormément.</w:t>
      </w:r>
    </w:p>
    <w:p w14:paraId="4EC65850" w14:textId="77777777" w:rsidR="00462B43" w:rsidRDefault="00462B43" w:rsidP="002A16D8"/>
    <w:p w14:paraId="2A9744B0" w14:textId="166054AB" w:rsidR="00462B43" w:rsidRDefault="00462B43" w:rsidP="002A16D8">
      <w:r>
        <w:t xml:space="preserve"> En relisant mon code</w:t>
      </w:r>
      <w:del w:id="742" w:author="Julie Chiarandini Bolioli" w:date="2024-05-08T10:43:00Z">
        <w:r w:rsidDel="00EC01DA">
          <w:delText xml:space="preserve"> fait</w:delText>
        </w:r>
      </w:del>
      <w:ins w:id="743" w:author="Julie Chiarandini Bolioli" w:date="2024-05-08T10:43:00Z">
        <w:r w:rsidR="00EC01DA">
          <w:t xml:space="preserve"> conçu</w:t>
        </w:r>
      </w:ins>
      <w:r>
        <w:t xml:space="preserve"> il y a plusieurs mois</w:t>
      </w:r>
      <w:ins w:id="744" w:author="Julie Chiarandini Bolioli" w:date="2024-05-08T10:43:00Z">
        <w:r w:rsidR="00EC01DA">
          <w:t xml:space="preserve"> à la lumière de</w:t>
        </w:r>
      </w:ins>
      <w:del w:id="745" w:author="Julie Chiarandini Bolioli" w:date="2024-05-08T10:43:00Z">
        <w:r w:rsidDel="00EC01DA">
          <w:delText>, et</w:delText>
        </w:r>
      </w:del>
      <w:r>
        <w:t xml:space="preserve"> mes connaissa</w:t>
      </w:r>
      <w:r w:rsidR="00B02521">
        <w:t>nces actuelles, je me rends compte que plusieurs parties peuvent être optimisé</w:t>
      </w:r>
      <w:ins w:id="746" w:author="Julie Chiarandini Bolioli" w:date="2024-05-08T10:43:00Z">
        <w:r w:rsidR="00EC01DA">
          <w:t>es</w:t>
        </w:r>
      </w:ins>
      <w:r w:rsidR="00B02521">
        <w:t xml:space="preserve">, que ce soit </w:t>
      </w:r>
      <w:r w:rsidR="00DE54EA">
        <w:t>en termes de</w:t>
      </w:r>
      <w:r w:rsidR="00B02521">
        <w:t xml:space="preserve"> lisibilité, de simplicité ou de choix de </w:t>
      </w:r>
      <w:r w:rsidR="00DE54EA">
        <w:t>méthode,</w:t>
      </w:r>
      <w:r w:rsidR="00B02521">
        <w:t xml:space="preserve"> et c’est aussi </w:t>
      </w:r>
      <w:del w:id="747" w:author="Julie Chiarandini Bolioli" w:date="2024-05-08T10:43:00Z">
        <w:r w:rsidR="00B02521" w:rsidDel="00EC01DA">
          <w:delText xml:space="preserve">ça </w:delText>
        </w:r>
      </w:del>
      <w:ins w:id="748" w:author="Julie Chiarandini Bolioli" w:date="2024-05-08T10:43:00Z">
        <w:r w:rsidR="00EC01DA">
          <w:t xml:space="preserve">ce </w:t>
        </w:r>
      </w:ins>
      <w:r w:rsidR="00B02521">
        <w:t xml:space="preserve">qui me plait dans ce métier car </w:t>
      </w:r>
      <w:r w:rsidR="00E61839">
        <w:t>rien n’est</w:t>
      </w:r>
      <w:r w:rsidR="00B02521">
        <w:t xml:space="preserve"> figé et tout </w:t>
      </w:r>
      <w:r w:rsidR="002F4863">
        <w:t>peut être</w:t>
      </w:r>
      <w:r w:rsidR="00B02521">
        <w:t xml:space="preserve"> </w:t>
      </w:r>
      <w:del w:id="749" w:author="Julie Chiarandini Bolioli" w:date="2024-05-08T10:43:00Z">
        <w:r w:rsidR="00B02521" w:rsidDel="00EC01DA">
          <w:delText>optimisé</w:delText>
        </w:r>
      </w:del>
      <w:ins w:id="750" w:author="Julie Chiarandini Bolioli" w:date="2024-05-08T10:43:00Z">
        <w:r w:rsidR="00EC01DA">
          <w:t>amélioré</w:t>
        </w:r>
      </w:ins>
      <w:r w:rsidR="00B02521">
        <w:t>.</w:t>
      </w:r>
    </w:p>
    <w:p w14:paraId="5C6159AA" w14:textId="77777777" w:rsidR="00DE54EA" w:rsidRDefault="00DE54EA" w:rsidP="002A16D8"/>
    <w:p w14:paraId="603F73B7" w14:textId="2CCF613A" w:rsidR="00DE54EA" w:rsidRDefault="00DE54EA" w:rsidP="002A16D8">
      <w:r>
        <w:t>Mon stage m’aura</w:t>
      </w:r>
      <w:del w:id="751" w:author="Julie Chiarandini Bolioli" w:date="2024-05-08T10:43:00Z">
        <w:r w:rsidDel="00EC01DA">
          <w:delText>,</w:delText>
        </w:r>
      </w:del>
      <w:r>
        <w:t xml:space="preserve"> aussi apporté énormément de compétences grâce aux nouvelles technologies découvertes </w:t>
      </w:r>
      <w:del w:id="752" w:author="Julie Chiarandini Bolioli" w:date="2024-05-08T10:43:00Z">
        <w:r w:rsidDel="00EC01DA">
          <w:delText>mais aussi par le</w:delText>
        </w:r>
      </w:del>
      <w:ins w:id="753" w:author="Julie Chiarandini Bolioli" w:date="2024-05-08T10:43:00Z">
        <w:r w:rsidR="00EC01DA">
          <w:t>au</w:t>
        </w:r>
      </w:ins>
      <w:r>
        <w:t xml:space="preserve"> travail en équipe</w:t>
      </w:r>
      <w:ins w:id="754" w:author="Julie Chiarandini Bolioli" w:date="2024-05-08T10:44:00Z">
        <w:r w:rsidR="00EC01DA">
          <w:t>, y compris</w:t>
        </w:r>
      </w:ins>
      <w:del w:id="755" w:author="Julie Chiarandini Bolioli" w:date="2024-05-08T10:44:00Z">
        <w:r w:rsidDel="00EC01DA">
          <w:delText xml:space="preserve"> et</w:delText>
        </w:r>
      </w:del>
      <w:r>
        <w:t xml:space="preserve"> les difficultés que cela pourrait amener.</w:t>
      </w:r>
    </w:p>
    <w:p w14:paraId="1FF37274" w14:textId="77777777" w:rsidR="00E61839" w:rsidRDefault="00E61839" w:rsidP="002A16D8"/>
    <w:p w14:paraId="2E674FDB" w14:textId="6E9DC843" w:rsidR="00DE54EA" w:rsidRDefault="00DE54EA" w:rsidP="002A16D8">
      <w:r>
        <w:t>J’ai</w:t>
      </w:r>
      <w:r w:rsidR="00E61839">
        <w:t xml:space="preserve"> </w:t>
      </w:r>
      <w:r>
        <w:t xml:space="preserve">décidé de </w:t>
      </w:r>
      <w:del w:id="756" w:author="Julie Chiarandini Bolioli" w:date="2024-05-08T10:44:00Z">
        <w:r w:rsidDel="00EC01DA">
          <w:delText xml:space="preserve">continuer </w:delText>
        </w:r>
      </w:del>
      <w:ins w:id="757" w:author="Julie Chiarandini Bolioli" w:date="2024-05-08T10:44:00Z">
        <w:r w:rsidR="00EC01DA">
          <w:t xml:space="preserve">poursuivre </w:t>
        </w:r>
      </w:ins>
      <w:r w:rsidR="00E61839">
        <w:t xml:space="preserve">sur la formation de Concepteur Développeur d’Application afin de pouvoir </w:t>
      </w:r>
      <w:del w:id="758" w:author="Julie Chiarandini Bolioli" w:date="2024-05-08T10:44:00Z">
        <w:r w:rsidR="00E61839" w:rsidDel="00EC01DA">
          <w:delText>continuer à apprendre</w:delText>
        </w:r>
      </w:del>
      <w:ins w:id="759" w:author="Julie Chiarandini Bolioli" w:date="2024-05-08T10:44:00Z">
        <w:r w:rsidR="00EC01DA">
          <w:t>approfondir l’apprentissage</w:t>
        </w:r>
      </w:ins>
      <w:del w:id="760" w:author="Julie Chiarandini Bolioli" w:date="2024-05-08T10:44:00Z">
        <w:r w:rsidR="00E61839" w:rsidDel="00EC01DA">
          <w:delText xml:space="preserve"> l</w:delText>
        </w:r>
      </w:del>
      <w:ins w:id="761" w:author="Julie Chiarandini Bolioli" w:date="2024-05-08T10:44:00Z">
        <w:r w:rsidR="00EC01DA">
          <w:t xml:space="preserve"> d</w:t>
        </w:r>
      </w:ins>
      <w:r w:rsidR="00E61839">
        <w:t xml:space="preserve">es différents langages informatiques. Cette formation, je souhaite la faire en </w:t>
      </w:r>
      <w:del w:id="762" w:author="Julie Chiarandini Bolioli" w:date="2024-05-08T10:44:00Z">
        <w:r w:rsidR="00E61839" w:rsidDel="00EC01DA">
          <w:delText xml:space="preserve">Alternance </w:delText>
        </w:r>
      </w:del>
      <w:ins w:id="763" w:author="Julie Chiarandini Bolioli" w:date="2024-05-08T10:44:00Z">
        <w:r w:rsidR="00EC01DA">
          <w:t xml:space="preserve">alternance </w:t>
        </w:r>
      </w:ins>
      <w:r w:rsidR="00E61839">
        <w:t>afin de pouvoir aussi monter en compétence</w:t>
      </w:r>
      <w:ins w:id="764" w:author="Julie Chiarandini Bolioli" w:date="2024-05-08T10:44:00Z">
        <w:r w:rsidR="00EC01DA">
          <w:t>s</w:t>
        </w:r>
      </w:ins>
      <w:r w:rsidR="00E61839">
        <w:t xml:space="preserve"> au sein d’une entreprise qui pourra me tutorer tout au long de l’année.</w:t>
      </w:r>
    </w:p>
    <w:p w14:paraId="6BA4D408" w14:textId="7EC9ED4E" w:rsidR="00462B43" w:rsidRPr="00507EF5" w:rsidRDefault="00B02521" w:rsidP="002A16D8">
      <w:r>
        <w:t xml:space="preserve"> </w:t>
      </w:r>
    </w:p>
    <w:sectPr w:rsidR="00462B43" w:rsidRPr="00507EF5" w:rsidSect="0013140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01" w:author="Julie Chiarandini Bolioli" w:date="2024-05-06T18:22:00Z" w:initials="JC">
    <w:p w14:paraId="16277ABE" w14:textId="77777777" w:rsidR="0059138E" w:rsidRDefault="0059138E" w:rsidP="0059138E">
      <w:r>
        <w:rPr>
          <w:rStyle w:val="Marquedecommentaire"/>
        </w:rPr>
        <w:annotationRef/>
      </w:r>
      <w:r>
        <w:rPr>
          <w:color w:val="000000"/>
          <w:sz w:val="20"/>
          <w:szCs w:val="20"/>
        </w:rPr>
        <w:t>Est-ce qu’il peut y avoir plusieurs relations/liens entre les acteurs et les cas d’utilisation ou est-ce que le use case montre LA relation ?</w:t>
      </w:r>
    </w:p>
  </w:comment>
  <w:comment w:id="208" w:author="Julie Chiarandini Bolioli" w:date="2024-05-06T18:24:00Z" w:initials="JC">
    <w:p w14:paraId="56833B7D" w14:textId="77777777" w:rsidR="00BF0597" w:rsidRDefault="00BF0597" w:rsidP="00BF0597">
      <w:r>
        <w:rPr>
          <w:rStyle w:val="Marquedecommentaire"/>
        </w:rPr>
        <w:annotationRef/>
      </w:r>
      <w:r>
        <w:rPr>
          <w:color w:val="000000"/>
          <w:sz w:val="20"/>
          <w:szCs w:val="20"/>
        </w:rPr>
        <w:t>C’est à dire ? Moi pas comprendre</w:t>
      </w:r>
    </w:p>
  </w:comment>
  <w:comment w:id="231" w:author="Julie Chiarandini Bolioli" w:date="2024-05-06T18:33:00Z" w:initials="JC">
    <w:p w14:paraId="6056924E" w14:textId="77777777" w:rsidR="003B2C63" w:rsidRDefault="003B2C63" w:rsidP="003B2C63">
      <w:r>
        <w:rPr>
          <w:rStyle w:val="Marquedecommentaire"/>
        </w:rPr>
        <w:annotationRef/>
      </w:r>
      <w:r>
        <w:rPr>
          <w:color w:val="000000"/>
          <w:sz w:val="20"/>
          <w:szCs w:val="20"/>
        </w:rPr>
        <w:t>Est-ce que tu as voulu dire que les deux diagrammes fonctionnent de la même manière ou au contraire différemment ? À l’instar = comme</w:t>
      </w:r>
    </w:p>
  </w:comment>
  <w:comment w:id="518" w:author="Julie Chiarandini Bolioli" w:date="2024-05-07T19:23:00Z" w:initials="JC">
    <w:p w14:paraId="397552C1" w14:textId="77777777" w:rsidR="00A45963" w:rsidRDefault="00A45963" w:rsidP="00A45963">
      <w:r>
        <w:rPr>
          <w:rStyle w:val="Marquedecommentaire"/>
        </w:rPr>
        <w:annotationRef/>
      </w:r>
      <w:r>
        <w:rPr>
          <w:color w:val="000000"/>
          <w:sz w:val="20"/>
          <w:szCs w:val="20"/>
        </w:rPr>
        <w:t>Il doit manquer un truc quelque part, le second tiret n’est pas logique tel quel, tu parles de « la seconde », mais il n’y a pas de « première » sur le tiret d’avant :)</w:t>
      </w:r>
    </w:p>
  </w:comment>
  <w:comment w:id="551" w:author="Julie Chiarandini Bolioli" w:date="2024-05-07T19:28:00Z" w:initials="JC">
    <w:p w14:paraId="1F4C7456" w14:textId="77777777" w:rsidR="00BB4CBB" w:rsidRDefault="00BB4CBB" w:rsidP="00BB4CBB">
      <w:r>
        <w:rPr>
          <w:rStyle w:val="Marquedecommentaire"/>
        </w:rPr>
        <w:annotationRef/>
      </w:r>
      <w:r>
        <w:rPr>
          <w:color w:val="000000"/>
          <w:sz w:val="20"/>
          <w:szCs w:val="20"/>
        </w:rPr>
        <w:t xml:space="preserve">Qu’est-ce que tu as voulu dire ici ? </w:t>
      </w:r>
    </w:p>
  </w:comment>
  <w:comment w:id="563" w:author="Julie Chiarandini Bolioli" w:date="2024-05-08T10:09:00Z" w:initials="JC">
    <w:p w14:paraId="6DB1235D" w14:textId="77777777" w:rsidR="009D480D" w:rsidRDefault="009D480D" w:rsidP="009D480D">
      <w:r>
        <w:rPr>
          <w:rStyle w:val="Marquedecommentaire"/>
        </w:rPr>
        <w:annotationRef/>
      </w:r>
      <w:r>
        <w:rPr>
          <w:color w:val="000000"/>
          <w:sz w:val="20"/>
          <w:szCs w:val="20"/>
        </w:rPr>
        <w:t>Est-ce qu’il faut le mettre au pluriel ?</w:t>
      </w:r>
    </w:p>
  </w:comment>
  <w:comment w:id="741" w:author="Julie Chiarandini Bolioli" w:date="2024-05-08T10:42:00Z" w:initials="JC">
    <w:p w14:paraId="3B1C8418" w14:textId="77777777" w:rsidR="00EC01DA" w:rsidRDefault="00EC01DA" w:rsidP="00EC01DA">
      <w:r>
        <w:rPr>
          <w:rStyle w:val="Marquedecommentaire"/>
        </w:rPr>
        <w:annotationRef/>
      </w:r>
      <w:r>
        <w:rPr>
          <w:color w:val="000000"/>
          <w:sz w:val="20"/>
          <w:szCs w:val="20"/>
        </w:rPr>
        <w:t>Est-ce le bon terme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277ABE" w15:done="0"/>
  <w15:commentEx w15:paraId="56833B7D" w15:done="0"/>
  <w15:commentEx w15:paraId="6056924E" w15:done="0"/>
  <w15:commentEx w15:paraId="397552C1" w15:done="0"/>
  <w15:commentEx w15:paraId="1F4C7456" w15:done="0"/>
  <w15:commentEx w15:paraId="6DB1235D" w15:done="0"/>
  <w15:commentEx w15:paraId="3B1C84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37B7F08" w16cex:dateUtc="2024-05-06T16:22:00Z">
    <w16cex:extLst>
      <w16:ext w16:uri="{CE6994B0-6A32-4C9F-8C6B-6E91EDA988CE}">
        <cr:reactions xmlns:cr="http://schemas.microsoft.com/office/comments/2020/reactions">
          <cr:reaction reactionType="1">
            <cr:reactionInfo dateUtc="2024-05-11T09:36:17Z">
              <cr:user userId="7efa37c76cd8884b" userProvider="Windows Live" userName="Christopher Chiarandini"/>
            </cr:reactionInfo>
          </cr:reaction>
        </cr:reactions>
      </w16:ext>
    </w16cex:extLst>
  </w16cex:commentExtensible>
  <w16cex:commentExtensible w16cex:durableId="02D1459C" w16cex:dateUtc="2024-05-06T16:24:00Z">
    <w16cex:extLst>
      <w16:ext w16:uri="{CE6994B0-6A32-4C9F-8C6B-6E91EDA988CE}">
        <cr:reactions xmlns:cr="http://schemas.microsoft.com/office/comments/2020/reactions">
          <cr:reaction reactionType="1">
            <cr:reactionInfo dateUtc="2024-05-11T09:36:47Z">
              <cr:user userId="7efa37c76cd8884b" userProvider="Windows Live" userName="Christopher Chiarandini"/>
            </cr:reactionInfo>
          </cr:reaction>
        </cr:reactions>
      </w16:ext>
    </w16cex:extLst>
  </w16cex:commentExtensible>
  <w16cex:commentExtensible w16cex:durableId="25D414CA" w16cex:dateUtc="2024-05-06T16:33:00Z">
    <w16cex:extLst>
      <w16:ext w16:uri="{CE6994B0-6A32-4C9F-8C6B-6E91EDA988CE}">
        <cr:reactions xmlns:cr="http://schemas.microsoft.com/office/comments/2020/reactions">
          <cr:reaction reactionType="1">
            <cr:reactionInfo dateUtc="2024-05-11T09:41:48Z">
              <cr:user userId="7efa37c76cd8884b" userProvider="Windows Live" userName="Christopher Chiarandini"/>
            </cr:reactionInfo>
          </cr:reaction>
        </cr:reactions>
      </w16:ext>
    </w16cex:extLst>
  </w16cex:commentExtensible>
  <w16cex:commentExtensible w16cex:durableId="2B114864" w16cex:dateUtc="2024-05-07T17:23:00Z"/>
  <w16cex:commentExtensible w16cex:durableId="0F89FDFC" w16cex:dateUtc="2024-05-07T17:28:00Z">
    <w16cex:extLst>
      <w16:ext w16:uri="{CE6994B0-6A32-4C9F-8C6B-6E91EDA988CE}">
        <cr:reactions xmlns:cr="http://schemas.microsoft.com/office/comments/2020/reactions">
          <cr:reaction reactionType="1">
            <cr:reactionInfo dateUtc="2024-05-11T09:47:13Z">
              <cr:user userId="7efa37c76cd8884b" userProvider="Windows Live" userName="Christopher Chiarandini"/>
            </cr:reactionInfo>
          </cr:reaction>
        </cr:reactions>
      </w16:ext>
    </w16cex:extLst>
  </w16cex:commentExtensible>
  <w16cex:commentExtensible w16cex:durableId="664EF7F1" w16cex:dateUtc="2024-05-08T08:09:00Z">
    <w16cex:extLst>
      <w16:ext w16:uri="{CE6994B0-6A32-4C9F-8C6B-6E91EDA988CE}">
        <cr:reactions xmlns:cr="http://schemas.microsoft.com/office/comments/2020/reactions">
          <cr:reaction reactionType="1">
            <cr:reactionInfo dateUtc="2024-05-11T09:54:20Z">
              <cr:user userId="7efa37c76cd8884b" userProvider="Windows Live" userName="Christopher Chiarandini"/>
            </cr:reactionInfo>
          </cr:reaction>
        </cr:reactions>
      </w16:ext>
    </w16cex:extLst>
  </w16cex:commentExtensible>
  <w16cex:commentExtensible w16cex:durableId="05DC05EC" w16cex:dateUtc="2024-05-08T08:42:00Z">
    <w16cex:extLst>
      <w16:ext w16:uri="{CE6994B0-6A32-4C9F-8C6B-6E91EDA988CE}">
        <cr:reactions xmlns:cr="http://schemas.microsoft.com/office/comments/2020/reactions">
          <cr:reaction reactionType="1">
            <cr:reactionInfo dateUtc="2024-05-11T09:55:35Z">
              <cr:user userId="7efa37c76cd8884b" userProvider="Windows Live" userName="Christopher Chiarandini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277ABE" w16cid:durableId="337B7F08"/>
  <w16cid:commentId w16cid:paraId="56833B7D" w16cid:durableId="02D1459C"/>
  <w16cid:commentId w16cid:paraId="6056924E" w16cid:durableId="25D414CA"/>
  <w16cid:commentId w16cid:paraId="397552C1" w16cid:durableId="2B114864"/>
  <w16cid:commentId w16cid:paraId="1F4C7456" w16cid:durableId="0F89FDFC"/>
  <w16cid:commentId w16cid:paraId="6DB1235D" w16cid:durableId="664EF7F1"/>
  <w16cid:commentId w16cid:paraId="3B1C8418" w16cid:durableId="05DC05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142DA"/>
    <w:multiLevelType w:val="hybridMultilevel"/>
    <w:tmpl w:val="79925DF0"/>
    <w:lvl w:ilvl="0" w:tplc="D90AFFE4">
      <w:start w:val="1"/>
      <w:numFmt w:val="bullet"/>
      <w:lvlText w:val="-"/>
      <w:lvlJc w:val="left"/>
      <w:pPr>
        <w:ind w:left="106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214631539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e Chiarandini Bolioli">
    <w15:presenceInfo w15:providerId="Windows Live" w15:userId="2a7609cf368aab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1C"/>
    <w:rsid w:val="000045E7"/>
    <w:rsid w:val="00011D62"/>
    <w:rsid w:val="00016286"/>
    <w:rsid w:val="00025D94"/>
    <w:rsid w:val="000305CC"/>
    <w:rsid w:val="00032FF6"/>
    <w:rsid w:val="000400CB"/>
    <w:rsid w:val="00042C99"/>
    <w:rsid w:val="000456D3"/>
    <w:rsid w:val="0005318C"/>
    <w:rsid w:val="00066176"/>
    <w:rsid w:val="00076D60"/>
    <w:rsid w:val="00077ABF"/>
    <w:rsid w:val="00080561"/>
    <w:rsid w:val="0008511F"/>
    <w:rsid w:val="0008632C"/>
    <w:rsid w:val="00097E69"/>
    <w:rsid w:val="000A47A3"/>
    <w:rsid w:val="000B03BD"/>
    <w:rsid w:val="000C5E07"/>
    <w:rsid w:val="000C6DC2"/>
    <w:rsid w:val="000D3424"/>
    <w:rsid w:val="000D3B86"/>
    <w:rsid w:val="000D684B"/>
    <w:rsid w:val="000F760F"/>
    <w:rsid w:val="00101961"/>
    <w:rsid w:val="00103E3C"/>
    <w:rsid w:val="00120394"/>
    <w:rsid w:val="0013082B"/>
    <w:rsid w:val="00131405"/>
    <w:rsid w:val="001467CE"/>
    <w:rsid w:val="0015084F"/>
    <w:rsid w:val="00161D01"/>
    <w:rsid w:val="00165CC6"/>
    <w:rsid w:val="00177E63"/>
    <w:rsid w:val="00192B8F"/>
    <w:rsid w:val="00194C66"/>
    <w:rsid w:val="001A363E"/>
    <w:rsid w:val="001B148D"/>
    <w:rsid w:val="001B30EE"/>
    <w:rsid w:val="001D7330"/>
    <w:rsid w:val="001E196C"/>
    <w:rsid w:val="001E2D08"/>
    <w:rsid w:val="001E3021"/>
    <w:rsid w:val="001E7889"/>
    <w:rsid w:val="001F318B"/>
    <w:rsid w:val="001F6543"/>
    <w:rsid w:val="001F6E8F"/>
    <w:rsid w:val="00202A47"/>
    <w:rsid w:val="00211DB2"/>
    <w:rsid w:val="00212C0E"/>
    <w:rsid w:val="002145C1"/>
    <w:rsid w:val="00217DE9"/>
    <w:rsid w:val="00220AF0"/>
    <w:rsid w:val="0024004B"/>
    <w:rsid w:val="0024025B"/>
    <w:rsid w:val="00247FF1"/>
    <w:rsid w:val="00261736"/>
    <w:rsid w:val="002651CE"/>
    <w:rsid w:val="00267BFE"/>
    <w:rsid w:val="00272EA5"/>
    <w:rsid w:val="00274102"/>
    <w:rsid w:val="00294455"/>
    <w:rsid w:val="0029470B"/>
    <w:rsid w:val="002A16D8"/>
    <w:rsid w:val="002B2C5C"/>
    <w:rsid w:val="002C06FB"/>
    <w:rsid w:val="002D3F47"/>
    <w:rsid w:val="002F01AA"/>
    <w:rsid w:val="002F4863"/>
    <w:rsid w:val="00302EC8"/>
    <w:rsid w:val="00310B16"/>
    <w:rsid w:val="00313DD8"/>
    <w:rsid w:val="00334D94"/>
    <w:rsid w:val="00344107"/>
    <w:rsid w:val="003514F3"/>
    <w:rsid w:val="003602B7"/>
    <w:rsid w:val="00362278"/>
    <w:rsid w:val="00376BF8"/>
    <w:rsid w:val="00383E1D"/>
    <w:rsid w:val="003B2906"/>
    <w:rsid w:val="003B2C63"/>
    <w:rsid w:val="003B5882"/>
    <w:rsid w:val="003D48C7"/>
    <w:rsid w:val="003E1AD5"/>
    <w:rsid w:val="003E6D3F"/>
    <w:rsid w:val="003E6EE9"/>
    <w:rsid w:val="003F0610"/>
    <w:rsid w:val="003F1243"/>
    <w:rsid w:val="003F242D"/>
    <w:rsid w:val="003F79E6"/>
    <w:rsid w:val="00413E6E"/>
    <w:rsid w:val="00417236"/>
    <w:rsid w:val="004217CF"/>
    <w:rsid w:val="00437C38"/>
    <w:rsid w:val="0044351E"/>
    <w:rsid w:val="004449E8"/>
    <w:rsid w:val="00445DC8"/>
    <w:rsid w:val="00446A18"/>
    <w:rsid w:val="00450172"/>
    <w:rsid w:val="004556C2"/>
    <w:rsid w:val="00462B43"/>
    <w:rsid w:val="00472D2E"/>
    <w:rsid w:val="004853C1"/>
    <w:rsid w:val="00492F71"/>
    <w:rsid w:val="00497245"/>
    <w:rsid w:val="004A1CE2"/>
    <w:rsid w:val="004A1FB5"/>
    <w:rsid w:val="004D5127"/>
    <w:rsid w:val="004D6CA2"/>
    <w:rsid w:val="004E4DF6"/>
    <w:rsid w:val="004F0C5F"/>
    <w:rsid w:val="004F1235"/>
    <w:rsid w:val="004F593B"/>
    <w:rsid w:val="004F7156"/>
    <w:rsid w:val="0050000D"/>
    <w:rsid w:val="00507EF5"/>
    <w:rsid w:val="005146A8"/>
    <w:rsid w:val="00545B0D"/>
    <w:rsid w:val="005472C0"/>
    <w:rsid w:val="005533C5"/>
    <w:rsid w:val="00556E4B"/>
    <w:rsid w:val="00565FFF"/>
    <w:rsid w:val="00571C64"/>
    <w:rsid w:val="0059138E"/>
    <w:rsid w:val="005A35E3"/>
    <w:rsid w:val="005A76E8"/>
    <w:rsid w:val="005B12F5"/>
    <w:rsid w:val="005B48FD"/>
    <w:rsid w:val="005C27BA"/>
    <w:rsid w:val="005C5DF8"/>
    <w:rsid w:val="005D4FE4"/>
    <w:rsid w:val="005E2D6C"/>
    <w:rsid w:val="005E6235"/>
    <w:rsid w:val="005E64C7"/>
    <w:rsid w:val="005E6FB1"/>
    <w:rsid w:val="00610C05"/>
    <w:rsid w:val="00611AD4"/>
    <w:rsid w:val="0061295A"/>
    <w:rsid w:val="00613434"/>
    <w:rsid w:val="00615730"/>
    <w:rsid w:val="006277A0"/>
    <w:rsid w:val="00630B96"/>
    <w:rsid w:val="00630F7C"/>
    <w:rsid w:val="00636EEC"/>
    <w:rsid w:val="00650A08"/>
    <w:rsid w:val="00650B54"/>
    <w:rsid w:val="00654B5E"/>
    <w:rsid w:val="00662D64"/>
    <w:rsid w:val="00663E60"/>
    <w:rsid w:val="00674664"/>
    <w:rsid w:val="00674C36"/>
    <w:rsid w:val="00674C54"/>
    <w:rsid w:val="00685F7B"/>
    <w:rsid w:val="00686005"/>
    <w:rsid w:val="006864B6"/>
    <w:rsid w:val="006921A8"/>
    <w:rsid w:val="006A3119"/>
    <w:rsid w:val="006A690D"/>
    <w:rsid w:val="006B21FA"/>
    <w:rsid w:val="006B7F1E"/>
    <w:rsid w:val="006C59EC"/>
    <w:rsid w:val="006D06A9"/>
    <w:rsid w:val="006E573D"/>
    <w:rsid w:val="006E6591"/>
    <w:rsid w:val="006E7AF4"/>
    <w:rsid w:val="006F2BBC"/>
    <w:rsid w:val="006F40F9"/>
    <w:rsid w:val="006F4B3E"/>
    <w:rsid w:val="00706533"/>
    <w:rsid w:val="00730F33"/>
    <w:rsid w:val="00734801"/>
    <w:rsid w:val="007464E2"/>
    <w:rsid w:val="0076525B"/>
    <w:rsid w:val="007702F1"/>
    <w:rsid w:val="00775EC8"/>
    <w:rsid w:val="007813AD"/>
    <w:rsid w:val="00795288"/>
    <w:rsid w:val="007A7B19"/>
    <w:rsid w:val="007B5683"/>
    <w:rsid w:val="007B7615"/>
    <w:rsid w:val="007C2284"/>
    <w:rsid w:val="007C70BD"/>
    <w:rsid w:val="007D495B"/>
    <w:rsid w:val="007D733F"/>
    <w:rsid w:val="008000D7"/>
    <w:rsid w:val="00802799"/>
    <w:rsid w:val="00803D2D"/>
    <w:rsid w:val="00810187"/>
    <w:rsid w:val="00810BA6"/>
    <w:rsid w:val="0082599A"/>
    <w:rsid w:val="008470AD"/>
    <w:rsid w:val="00847F46"/>
    <w:rsid w:val="0085094B"/>
    <w:rsid w:val="0085150D"/>
    <w:rsid w:val="008650FF"/>
    <w:rsid w:val="0088328B"/>
    <w:rsid w:val="0088506E"/>
    <w:rsid w:val="00885677"/>
    <w:rsid w:val="008959DA"/>
    <w:rsid w:val="008A4BF1"/>
    <w:rsid w:val="008C70AC"/>
    <w:rsid w:val="008D1136"/>
    <w:rsid w:val="008D1BAF"/>
    <w:rsid w:val="008D3ADA"/>
    <w:rsid w:val="008E2ACC"/>
    <w:rsid w:val="008E4C9B"/>
    <w:rsid w:val="008E561B"/>
    <w:rsid w:val="008F2761"/>
    <w:rsid w:val="009108F0"/>
    <w:rsid w:val="00923172"/>
    <w:rsid w:val="0093113B"/>
    <w:rsid w:val="00956A73"/>
    <w:rsid w:val="0095751C"/>
    <w:rsid w:val="00960F14"/>
    <w:rsid w:val="00966B1C"/>
    <w:rsid w:val="00975BB6"/>
    <w:rsid w:val="0098261F"/>
    <w:rsid w:val="009863A3"/>
    <w:rsid w:val="00992146"/>
    <w:rsid w:val="009953D4"/>
    <w:rsid w:val="009A2813"/>
    <w:rsid w:val="009B276B"/>
    <w:rsid w:val="009B6F4D"/>
    <w:rsid w:val="009B7C9C"/>
    <w:rsid w:val="009C2BE8"/>
    <w:rsid w:val="009C3F36"/>
    <w:rsid w:val="009D0098"/>
    <w:rsid w:val="009D1452"/>
    <w:rsid w:val="009D2053"/>
    <w:rsid w:val="009D480D"/>
    <w:rsid w:val="009E29C2"/>
    <w:rsid w:val="00A06C8D"/>
    <w:rsid w:val="00A10F4D"/>
    <w:rsid w:val="00A12B5D"/>
    <w:rsid w:val="00A178AE"/>
    <w:rsid w:val="00A2214C"/>
    <w:rsid w:val="00A236C0"/>
    <w:rsid w:val="00A271A7"/>
    <w:rsid w:val="00A45963"/>
    <w:rsid w:val="00A45A08"/>
    <w:rsid w:val="00A55A83"/>
    <w:rsid w:val="00A63DAF"/>
    <w:rsid w:val="00A848B8"/>
    <w:rsid w:val="00A8651B"/>
    <w:rsid w:val="00A91E95"/>
    <w:rsid w:val="00A92142"/>
    <w:rsid w:val="00AA7FD4"/>
    <w:rsid w:val="00AB3F78"/>
    <w:rsid w:val="00AB45DA"/>
    <w:rsid w:val="00AB563C"/>
    <w:rsid w:val="00AC1B79"/>
    <w:rsid w:val="00AC287B"/>
    <w:rsid w:val="00AC359E"/>
    <w:rsid w:val="00AC3731"/>
    <w:rsid w:val="00AD771C"/>
    <w:rsid w:val="00AE1A18"/>
    <w:rsid w:val="00AF0A45"/>
    <w:rsid w:val="00B01ED7"/>
    <w:rsid w:val="00B02323"/>
    <w:rsid w:val="00B02521"/>
    <w:rsid w:val="00B02760"/>
    <w:rsid w:val="00B079C5"/>
    <w:rsid w:val="00B07A61"/>
    <w:rsid w:val="00B33E73"/>
    <w:rsid w:val="00B371A2"/>
    <w:rsid w:val="00B40CB0"/>
    <w:rsid w:val="00B43A86"/>
    <w:rsid w:val="00B50EAA"/>
    <w:rsid w:val="00B54B04"/>
    <w:rsid w:val="00B55D64"/>
    <w:rsid w:val="00B66B64"/>
    <w:rsid w:val="00B96C20"/>
    <w:rsid w:val="00BA2F3E"/>
    <w:rsid w:val="00BB2965"/>
    <w:rsid w:val="00BB4CBB"/>
    <w:rsid w:val="00BB564C"/>
    <w:rsid w:val="00BC11E4"/>
    <w:rsid w:val="00BE16EF"/>
    <w:rsid w:val="00BE6EFF"/>
    <w:rsid w:val="00BF0597"/>
    <w:rsid w:val="00BF4986"/>
    <w:rsid w:val="00C01E4B"/>
    <w:rsid w:val="00C07D67"/>
    <w:rsid w:val="00C118FE"/>
    <w:rsid w:val="00C21BC2"/>
    <w:rsid w:val="00C22BC8"/>
    <w:rsid w:val="00C36AE7"/>
    <w:rsid w:val="00C40E2E"/>
    <w:rsid w:val="00C47E7A"/>
    <w:rsid w:val="00C53292"/>
    <w:rsid w:val="00C5405D"/>
    <w:rsid w:val="00C8296A"/>
    <w:rsid w:val="00C855D5"/>
    <w:rsid w:val="00C86E36"/>
    <w:rsid w:val="00CB146D"/>
    <w:rsid w:val="00CB45A0"/>
    <w:rsid w:val="00CB60F0"/>
    <w:rsid w:val="00CC38D4"/>
    <w:rsid w:val="00CD261C"/>
    <w:rsid w:val="00CD41E8"/>
    <w:rsid w:val="00CE4A76"/>
    <w:rsid w:val="00CF7B13"/>
    <w:rsid w:val="00CF7DDB"/>
    <w:rsid w:val="00D10165"/>
    <w:rsid w:val="00D11D94"/>
    <w:rsid w:val="00D1342A"/>
    <w:rsid w:val="00D1437B"/>
    <w:rsid w:val="00D2032A"/>
    <w:rsid w:val="00D23D76"/>
    <w:rsid w:val="00D27873"/>
    <w:rsid w:val="00D32C09"/>
    <w:rsid w:val="00D42E8B"/>
    <w:rsid w:val="00D52597"/>
    <w:rsid w:val="00D576F4"/>
    <w:rsid w:val="00D62CF0"/>
    <w:rsid w:val="00D65967"/>
    <w:rsid w:val="00D713D6"/>
    <w:rsid w:val="00D90908"/>
    <w:rsid w:val="00D96F48"/>
    <w:rsid w:val="00DA2533"/>
    <w:rsid w:val="00DC5611"/>
    <w:rsid w:val="00DE54EA"/>
    <w:rsid w:val="00DF28A0"/>
    <w:rsid w:val="00E01DC2"/>
    <w:rsid w:val="00E122C1"/>
    <w:rsid w:val="00E14A61"/>
    <w:rsid w:val="00E341BB"/>
    <w:rsid w:val="00E46FE1"/>
    <w:rsid w:val="00E61839"/>
    <w:rsid w:val="00E672E2"/>
    <w:rsid w:val="00E716FA"/>
    <w:rsid w:val="00E7496A"/>
    <w:rsid w:val="00E86441"/>
    <w:rsid w:val="00EA1A17"/>
    <w:rsid w:val="00EA7D93"/>
    <w:rsid w:val="00EC01DA"/>
    <w:rsid w:val="00EC14FA"/>
    <w:rsid w:val="00EC3D75"/>
    <w:rsid w:val="00EC4426"/>
    <w:rsid w:val="00ED7C7E"/>
    <w:rsid w:val="00EF0AD2"/>
    <w:rsid w:val="00EF63AF"/>
    <w:rsid w:val="00F00D2F"/>
    <w:rsid w:val="00F02554"/>
    <w:rsid w:val="00F03EA6"/>
    <w:rsid w:val="00F03EF4"/>
    <w:rsid w:val="00F04829"/>
    <w:rsid w:val="00F1600D"/>
    <w:rsid w:val="00F31BD9"/>
    <w:rsid w:val="00F41147"/>
    <w:rsid w:val="00F616BD"/>
    <w:rsid w:val="00F622EF"/>
    <w:rsid w:val="00F732B2"/>
    <w:rsid w:val="00F9471C"/>
    <w:rsid w:val="00FA0389"/>
    <w:rsid w:val="00FA20D8"/>
    <w:rsid w:val="00FB59F1"/>
    <w:rsid w:val="00FD1736"/>
    <w:rsid w:val="00F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4F424"/>
  <w15:chartTrackingRefBased/>
  <w15:docId w15:val="{0E7F81C8-652C-0342-9CB6-DE172211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0AD"/>
    <w:pPr>
      <w:spacing w:line="256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95751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5751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751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751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751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751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751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751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751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7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57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57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75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75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75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75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75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75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7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7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751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7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751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575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751C"/>
    <w:pPr>
      <w:spacing w:line="278" w:lineRule="auto"/>
      <w:ind w:left="720"/>
      <w:contextualSpacing/>
    </w:pPr>
    <w:rPr>
      <w:sz w:val="24"/>
      <w:szCs w:val="24"/>
    </w:rPr>
  </w:style>
  <w:style w:type="character" w:styleId="Accentuationintense">
    <w:name w:val="Intense Emphasis"/>
    <w:basedOn w:val="Policepardfaut"/>
    <w:uiPriority w:val="21"/>
    <w:qFormat/>
    <w:rsid w:val="009575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7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75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75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3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0D3B86"/>
    <w:rPr>
      <w:rFonts w:ascii="Courier New" w:eastAsia="Times New Roman" w:hAnsi="Courier New" w:cs="Courier New"/>
      <w:sz w:val="20"/>
      <w:szCs w:val="20"/>
    </w:rPr>
  </w:style>
  <w:style w:type="paragraph" w:styleId="Rvision">
    <w:name w:val="Revision"/>
    <w:hidden/>
    <w:uiPriority w:val="99"/>
    <w:semiHidden/>
    <w:rsid w:val="00BE6EFF"/>
    <w:pPr>
      <w:spacing w:after="0" w:line="240" w:lineRule="auto"/>
    </w:pPr>
    <w:rPr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B96C2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96C2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96C2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96C2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96C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21</Pages>
  <Words>6934</Words>
  <Characters>38137</Characters>
  <Application>Microsoft Office Word</Application>
  <DocSecurity>0</DocSecurity>
  <Lines>317</Lines>
  <Paragraphs>89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64</cp:revision>
  <dcterms:created xsi:type="dcterms:W3CDTF">2024-04-20T08:22:00Z</dcterms:created>
  <dcterms:modified xsi:type="dcterms:W3CDTF">2024-05-12T17:45:00Z</dcterms:modified>
</cp:coreProperties>
</file>